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EA784" w14:textId="020B64AE" w:rsidR="0049027F" w:rsidRDefault="009B4149" w:rsidP="0049027F">
      <w:pPr>
        <w:pStyle w:val="Title"/>
        <w:rPr>
          <w:rStyle w:val="Strong"/>
          <w:b w:val="0"/>
          <w:bCs w:val="0"/>
        </w:rPr>
      </w:pPr>
      <w:proofErr w:type="spellStart"/>
      <w:proofErr w:type="gramStart"/>
      <w:r>
        <w:rPr>
          <w:rStyle w:val="Strong"/>
          <w:b w:val="0"/>
          <w:bCs w:val="0"/>
        </w:rPr>
        <w:t>xWebAdministration</w:t>
      </w:r>
      <w:proofErr w:type="spellEnd"/>
      <w:proofErr w:type="gramEnd"/>
      <w:r w:rsidR="0049027F">
        <w:rPr>
          <w:rStyle w:val="Strong"/>
          <w:b w:val="0"/>
          <w:bCs w:val="0"/>
        </w:rPr>
        <w:t xml:space="preserve"> </w:t>
      </w:r>
      <w:r w:rsidR="00792B88" w:rsidRPr="00792B88">
        <w:rPr>
          <w:rStyle w:val="Strong"/>
          <w:b w:val="0"/>
        </w:rPr>
        <w:t>Module – Windows PowerShell Desired State Configuration Resource Kit</w:t>
      </w:r>
    </w:p>
    <w:p w14:paraId="530D3903" w14:textId="77777777" w:rsidR="00941C88" w:rsidRDefault="00941C88" w:rsidP="00941C88">
      <w:pPr>
        <w:pStyle w:val="Heading1"/>
        <w:rPr>
          <w:rStyle w:val="Strong"/>
          <w:b w:val="0"/>
          <w:bCs w:val="0"/>
        </w:rPr>
      </w:pPr>
      <w:r>
        <w:rPr>
          <w:rStyle w:val="Strong"/>
          <w:b w:val="0"/>
          <w:bCs w:val="0"/>
        </w:rPr>
        <w:t>Introduction</w:t>
      </w:r>
    </w:p>
    <w:p w14:paraId="3D50FB8F" w14:textId="7E2C6100" w:rsidR="00684A1A" w:rsidRDefault="00792B88" w:rsidP="00684A1A">
      <w:r>
        <w:t xml:space="preserve">The </w:t>
      </w:r>
      <w:proofErr w:type="spellStart"/>
      <w:r w:rsidR="009B4149">
        <w:rPr>
          <w:b/>
        </w:rPr>
        <w:t>xWebAdministration</w:t>
      </w:r>
      <w:proofErr w:type="spellEnd"/>
      <w:r w:rsidR="0049027F">
        <w:t xml:space="preserve"> module is a part of </w:t>
      </w:r>
      <w:r>
        <w:t>Windows PowerShell Desired State Configuration (DSC) Resource Kit, which is a collection of DSC Resources produced by the PowerShell Team.  This module contains the</w:t>
      </w:r>
      <w:r w:rsidR="009E23E4">
        <w:t xml:space="preserve"> </w:t>
      </w:r>
      <w:proofErr w:type="spellStart"/>
      <w:r w:rsidR="009B4149" w:rsidRPr="009B4149">
        <w:rPr>
          <w:b/>
        </w:rPr>
        <w:t>xWebsite</w:t>
      </w:r>
      <w:proofErr w:type="spellEnd"/>
      <w:ins w:id="0" w:author="Travis Plunk" w:date="2014-06-25T16:05:00Z">
        <w:r w:rsidR="00530C02">
          <w:rPr>
            <w:b/>
          </w:rPr>
          <w:t xml:space="preserve"> and </w:t>
        </w:r>
        <w:proofErr w:type="spellStart"/>
        <w:r w:rsidR="00530C02">
          <w:rPr>
            <w:b/>
          </w:rPr>
          <w:t>xIisModule</w:t>
        </w:r>
      </w:ins>
      <w:proofErr w:type="spellEnd"/>
      <w:r w:rsidR="009B4149">
        <w:t xml:space="preserve"> resource</w:t>
      </w:r>
      <w:r>
        <w:t>.  These DSC R</w:t>
      </w:r>
      <w:r w:rsidR="009E23E4">
        <w:t xml:space="preserve">esources </w:t>
      </w:r>
      <w:r w:rsidR="00424558">
        <w:t>allo</w:t>
      </w:r>
      <w:r w:rsidR="009E23E4">
        <w:t>w</w:t>
      </w:r>
      <w:r w:rsidR="00424558">
        <w:t xml:space="preserve"> configuration of </w:t>
      </w:r>
      <w:r w:rsidR="009B4149">
        <w:t>IIS Website</w:t>
      </w:r>
      <w:r w:rsidR="00424558">
        <w:t>.</w:t>
      </w:r>
    </w:p>
    <w:p w14:paraId="66CF8420" w14:textId="6B2E0812" w:rsidR="002A0861" w:rsidRDefault="00424558" w:rsidP="00684A1A">
      <w:r w:rsidRPr="00424558">
        <w:rPr>
          <w:b/>
        </w:rPr>
        <w:t xml:space="preserve">All of the resources in the DSC Resource Kit </w:t>
      </w:r>
      <w:r w:rsidR="0049027F">
        <w:rPr>
          <w:b/>
        </w:rPr>
        <w:t xml:space="preserve">are provided AS IS, and </w:t>
      </w:r>
      <w:r w:rsidRPr="00424558">
        <w:rPr>
          <w:b/>
        </w:rPr>
        <w:t>are</w:t>
      </w:r>
      <w:r w:rsidR="0049027F">
        <w:rPr>
          <w:b/>
        </w:rPr>
        <w:t xml:space="preserve"> not supported through any</w:t>
      </w:r>
      <w:r w:rsidRPr="00424558">
        <w:rPr>
          <w:b/>
        </w:rPr>
        <w:t xml:space="preserve"> Microsoft</w:t>
      </w:r>
      <w:r>
        <w:rPr>
          <w:b/>
        </w:rPr>
        <w:t xml:space="preserve"> </w:t>
      </w:r>
      <w:r w:rsidR="0049027F">
        <w:rPr>
          <w:b/>
        </w:rPr>
        <w:t xml:space="preserve">standard </w:t>
      </w:r>
      <w:r>
        <w:rPr>
          <w:b/>
        </w:rPr>
        <w:t>support</w:t>
      </w:r>
      <w:r w:rsidR="0049027F">
        <w:rPr>
          <w:b/>
        </w:rPr>
        <w:t xml:space="preserve"> program or service</w:t>
      </w:r>
      <w:r w:rsidR="00AF2F52">
        <w:rPr>
          <w:b/>
        </w:rPr>
        <w:t xml:space="preserve">. The “x” in </w:t>
      </w:r>
      <w:proofErr w:type="spellStart"/>
      <w:r w:rsidR="009B4149">
        <w:rPr>
          <w:b/>
        </w:rPr>
        <w:t>xWebAdministration</w:t>
      </w:r>
      <w:proofErr w:type="spellEnd"/>
      <w:r w:rsidR="00AF2F52">
        <w:rPr>
          <w:b/>
        </w:rPr>
        <w:t xml:space="preserve"> stands for experimental</w:t>
      </w:r>
      <w:r w:rsidR="0049027F">
        <w:t>, which</w:t>
      </w:r>
      <w:r w:rsidR="00AF2F52">
        <w:t xml:space="preserve"> means that</w:t>
      </w:r>
      <w:r w:rsidR="008C2BB0">
        <w:t xml:space="preserve"> these resources will be </w:t>
      </w:r>
      <w:r w:rsidR="008C2BB0" w:rsidRPr="008C2BB0">
        <w:rPr>
          <w:b/>
        </w:rPr>
        <w:t>fix forward</w:t>
      </w:r>
      <w:r w:rsidR="008C2BB0">
        <w:t xml:space="preserve"> and monitored by</w:t>
      </w:r>
      <w:r w:rsidR="00AF2F52">
        <w:t xml:space="preserve"> </w:t>
      </w:r>
      <w:r w:rsidR="008C2BB0">
        <w:t>t</w:t>
      </w:r>
      <w:r w:rsidR="0049027F">
        <w:t>he module owner(s)</w:t>
      </w:r>
      <w:r w:rsidR="008C2BB0">
        <w:t>.</w:t>
      </w:r>
      <w:r>
        <w:t xml:space="preserve">  </w:t>
      </w:r>
    </w:p>
    <w:p w14:paraId="420C9E09" w14:textId="4ACAFA8E" w:rsidR="00424558" w:rsidRDefault="00AF2F52" w:rsidP="00684A1A">
      <w:r>
        <w:t>Please leave</w:t>
      </w:r>
      <w:r w:rsidR="00424558">
        <w:t xml:space="preserve"> comments, feature requests</w:t>
      </w:r>
      <w:r w:rsidR="002A0861">
        <w:t>,</w:t>
      </w:r>
      <w:r w:rsidR="00424558">
        <w:t xml:space="preserve"> and bug reports </w:t>
      </w:r>
      <w:r w:rsidR="00FD567A">
        <w:t xml:space="preserve">in the </w:t>
      </w:r>
      <w:r w:rsidR="00792B88">
        <w:t xml:space="preserve">Q &amp; A tab </w:t>
      </w:r>
      <w:r w:rsidR="008B2BF8">
        <w:t>for this module</w:t>
      </w:r>
      <w:r w:rsidR="00FD567A">
        <w:t>.</w:t>
      </w:r>
    </w:p>
    <w:p w14:paraId="79179403" w14:textId="4E29A205" w:rsidR="00652413" w:rsidRDefault="00652413" w:rsidP="00684A1A">
      <w:r>
        <w:t xml:space="preserve">If you </w:t>
      </w:r>
      <w:r w:rsidR="008C2BB0">
        <w:t xml:space="preserve">would like </w:t>
      </w:r>
      <w:r w:rsidR="00792B88">
        <w:t xml:space="preserve">to </w:t>
      </w:r>
      <w:r w:rsidR="008C2BB0">
        <w:t xml:space="preserve">modify </w:t>
      </w:r>
      <w:proofErr w:type="spellStart"/>
      <w:r w:rsidR="009B4149">
        <w:rPr>
          <w:b/>
        </w:rPr>
        <w:t>xWebAdministraion</w:t>
      </w:r>
      <w:proofErr w:type="spellEnd"/>
      <w:r w:rsidR="009B4149">
        <w:rPr>
          <w:b/>
        </w:rPr>
        <w:t xml:space="preserve"> </w:t>
      </w:r>
      <w:r w:rsidR="009B4149">
        <w:t>module</w:t>
      </w:r>
      <w:r w:rsidR="009B4149">
        <w:rPr>
          <w:b/>
        </w:rPr>
        <w:t xml:space="preserve">, </w:t>
      </w:r>
      <w:r>
        <w:t>feel free</w:t>
      </w:r>
      <w:r w:rsidR="00753B1E">
        <w:t>.</w:t>
      </w:r>
      <w:r w:rsidR="0049027F">
        <w:t xml:space="preserve"> When modifying, please update the </w:t>
      </w:r>
      <w:r w:rsidR="008C2BB0">
        <w:t>module name, resource friendly name, and MOF class name (instructions below).</w:t>
      </w:r>
      <w:r w:rsidR="008B2BF8">
        <w:t xml:space="preserve">  As specified in the license, you may copy or modify this resource as</w:t>
      </w:r>
      <w:r w:rsidR="0049027F">
        <w:t xml:space="preserve"> long as they are used </w:t>
      </w:r>
      <w:r w:rsidR="008B2BF8">
        <w:t xml:space="preserve">on the Windows Platform.  </w:t>
      </w:r>
    </w:p>
    <w:p w14:paraId="189621A4" w14:textId="6E5C53F0" w:rsidR="00652413" w:rsidRDefault="00424558" w:rsidP="00684A1A">
      <w:r>
        <w:t>For more information about Windows PowerShell</w:t>
      </w:r>
      <w:r w:rsidR="000407DA">
        <w:t xml:space="preserve"> Desired State Configurat</w:t>
      </w:r>
      <w:r w:rsidR="002A0861">
        <w:t>ion, check out the blog posts on</w:t>
      </w:r>
      <w:r w:rsidR="000407DA">
        <w:t xml:space="preserve"> the </w:t>
      </w:r>
      <w:hyperlink r:id="rId5" w:history="1">
        <w:r w:rsidR="000407DA" w:rsidRPr="000407DA">
          <w:rPr>
            <w:rStyle w:val="Hyperlink"/>
          </w:rPr>
          <w:t>PowerShell Blog</w:t>
        </w:r>
      </w:hyperlink>
      <w:r w:rsidR="002A0861">
        <w:t xml:space="preserve"> (</w:t>
      </w:r>
      <w:hyperlink r:id="rId6" w:history="1">
        <w:r w:rsidR="002A0861" w:rsidRPr="002A0861">
          <w:rPr>
            <w:rStyle w:val="Hyperlink"/>
          </w:rPr>
          <w:t>this</w:t>
        </w:r>
      </w:hyperlink>
      <w:r w:rsidR="002A0861">
        <w:t xml:space="preserve"> is a good starting point)</w:t>
      </w:r>
      <w:r w:rsidR="000407DA">
        <w:t xml:space="preserve">.  There are also great community resources, such as </w:t>
      </w:r>
      <w:hyperlink r:id="rId7" w:history="1">
        <w:r w:rsidR="000407DA" w:rsidRPr="000407DA">
          <w:rPr>
            <w:rStyle w:val="Hyperlink"/>
          </w:rPr>
          <w:t>PowerShell.org</w:t>
        </w:r>
      </w:hyperlink>
      <w:r w:rsidR="002A0861">
        <w:t xml:space="preserve">, or </w:t>
      </w:r>
      <w:hyperlink r:id="rId8" w:history="1">
        <w:r w:rsidR="002A0861" w:rsidRPr="002A0861">
          <w:rPr>
            <w:rStyle w:val="Hyperlink"/>
          </w:rPr>
          <w:t>PowerShell Magazine</w:t>
        </w:r>
      </w:hyperlink>
      <w:r w:rsidR="002A0861">
        <w:t>.</w:t>
      </w:r>
      <w:r w:rsidR="00792B88">
        <w:t xml:space="preserve"> For more information on the DSC Resource Kit, check out </w:t>
      </w:r>
      <w:hyperlink r:id="rId9" w:history="1">
        <w:r w:rsidR="00792B88">
          <w:rPr>
            <w:rStyle w:val="Hyperlink"/>
          </w:rPr>
          <w:t>this blog post</w:t>
        </w:r>
      </w:hyperlink>
      <w:r w:rsidR="00792B88">
        <w:t>.</w:t>
      </w:r>
    </w:p>
    <w:p w14:paraId="52954F71" w14:textId="77777777" w:rsidR="00941C88" w:rsidRDefault="00941C88" w:rsidP="00941C88">
      <w:pPr>
        <w:pStyle w:val="Heading1"/>
      </w:pPr>
      <w:r>
        <w:t>Installation</w:t>
      </w:r>
    </w:p>
    <w:p w14:paraId="5E72EE2E" w14:textId="6C870C2B" w:rsidR="00792B88" w:rsidRDefault="00792B88" w:rsidP="00792B88">
      <w:r>
        <w:t xml:space="preserve">To install </w:t>
      </w:r>
      <w:proofErr w:type="spellStart"/>
      <w:r w:rsidR="009B4149">
        <w:rPr>
          <w:b/>
        </w:rPr>
        <w:t>xWebAdministration</w:t>
      </w:r>
      <w:proofErr w:type="spellEnd"/>
      <w:r>
        <w:t xml:space="preserve"> module </w:t>
      </w:r>
    </w:p>
    <w:p w14:paraId="7A28312D" w14:textId="77777777" w:rsidR="00792B88" w:rsidRDefault="00792B88" w:rsidP="00792B88">
      <w:pPr>
        <w:pStyle w:val="ListParagraph"/>
        <w:numPr>
          <w:ilvl w:val="0"/>
          <w:numId w:val="12"/>
        </w:numPr>
        <w:spacing w:line="256" w:lineRule="auto"/>
      </w:pPr>
      <w:r>
        <w:t>Unzip the content under $</w:t>
      </w:r>
      <w:proofErr w:type="spellStart"/>
      <w:r>
        <w:t>env:ProgramFiles</w:t>
      </w:r>
      <w:proofErr w:type="spellEnd"/>
      <w:r>
        <w:t>\</w:t>
      </w:r>
      <w:proofErr w:type="spellStart"/>
      <w:r>
        <w:t>WindowsPowerShell</w:t>
      </w:r>
      <w:proofErr w:type="spellEnd"/>
      <w:r>
        <w:t>\Modules folder</w:t>
      </w:r>
    </w:p>
    <w:p w14:paraId="72F38B19" w14:textId="77777777" w:rsidR="00792B88" w:rsidRPr="00792B88" w:rsidRDefault="00792B88" w:rsidP="00792B88">
      <w:pPr>
        <w:rPr>
          <w:rStyle w:val="Strong"/>
          <w:b w:val="0"/>
          <w:bCs w:val="0"/>
        </w:rPr>
      </w:pPr>
      <w:r w:rsidRPr="00792B88">
        <w:rPr>
          <w:rStyle w:val="Strong"/>
          <w:b w:val="0"/>
        </w:rPr>
        <w:t>To confirm installation:</w:t>
      </w:r>
    </w:p>
    <w:p w14:paraId="042C32C0" w14:textId="67F8C01A" w:rsidR="00792B88" w:rsidRPr="00792B88" w:rsidRDefault="00792B88" w:rsidP="00792B88">
      <w:pPr>
        <w:pStyle w:val="ListParagraph"/>
        <w:numPr>
          <w:ilvl w:val="0"/>
          <w:numId w:val="12"/>
        </w:numPr>
        <w:spacing w:line="256" w:lineRule="auto"/>
        <w:rPr>
          <w:rStyle w:val="Strong"/>
          <w:b w:val="0"/>
          <w:bCs w:val="0"/>
        </w:rPr>
      </w:pPr>
      <w:r w:rsidRPr="00792B88">
        <w:rPr>
          <w:rStyle w:val="Strong"/>
          <w:b w:val="0"/>
        </w:rPr>
        <w:t xml:space="preserve">Run </w:t>
      </w:r>
      <w:r w:rsidRPr="00792B88">
        <w:rPr>
          <w:rStyle w:val="Strong"/>
        </w:rPr>
        <w:t>Get-</w:t>
      </w:r>
      <w:proofErr w:type="spellStart"/>
      <w:r w:rsidRPr="00792B88">
        <w:rPr>
          <w:rStyle w:val="Strong"/>
        </w:rPr>
        <w:t>DSCResource</w:t>
      </w:r>
      <w:proofErr w:type="spellEnd"/>
      <w:r w:rsidRPr="00792B88">
        <w:rPr>
          <w:rStyle w:val="Strong"/>
          <w:b w:val="0"/>
        </w:rPr>
        <w:t xml:space="preserve"> to see that </w:t>
      </w:r>
      <w:proofErr w:type="spellStart"/>
      <w:r w:rsidR="009B4149">
        <w:rPr>
          <w:rStyle w:val="Strong"/>
        </w:rPr>
        <w:t>xWebsite</w:t>
      </w:r>
      <w:proofErr w:type="spellEnd"/>
      <w:r>
        <w:rPr>
          <w:rStyle w:val="Strong"/>
          <w:b w:val="0"/>
        </w:rPr>
        <w:t xml:space="preserve"> </w:t>
      </w:r>
      <w:r w:rsidR="009B4149">
        <w:rPr>
          <w:rStyle w:val="Strong"/>
          <w:b w:val="0"/>
        </w:rPr>
        <w:t>is</w:t>
      </w:r>
      <w:r w:rsidRPr="00792B88">
        <w:rPr>
          <w:rStyle w:val="Strong"/>
          <w:b w:val="0"/>
        </w:rPr>
        <w:t xml:space="preserve"> among the DSC Resources listed</w:t>
      </w:r>
    </w:p>
    <w:p w14:paraId="010447C7" w14:textId="77777777" w:rsidR="00941C88" w:rsidRDefault="00941C88" w:rsidP="00941C88">
      <w:pPr>
        <w:pStyle w:val="Heading1"/>
      </w:pPr>
      <w:r>
        <w:rPr>
          <w:rStyle w:val="Strong"/>
          <w:b w:val="0"/>
          <w:bCs w:val="0"/>
        </w:rPr>
        <w:t>Requirements</w:t>
      </w:r>
    </w:p>
    <w:p w14:paraId="2F701367" w14:textId="75365E3D" w:rsidR="00792B88" w:rsidRDefault="00792B88" w:rsidP="00EF043B">
      <w:r>
        <w:t xml:space="preserve">This module requires the latest version of PowerShell (v4.0, which ships in Windows 8.1 or Windows Server 2012R2). It also requires </w:t>
      </w:r>
      <w:r w:rsidR="009B4149" w:rsidRPr="009B4149">
        <w:t>IIS</w:t>
      </w:r>
      <w:r>
        <w:t xml:space="preserve"> features. To easily use PowerShell 4.0 on older operating systems, </w:t>
      </w:r>
      <w:hyperlink r:id="rId10" w:history="1">
        <w:r>
          <w:rPr>
            <w:rStyle w:val="Hyperlink"/>
          </w:rPr>
          <w:t>install WMF 4.0</w:t>
        </w:r>
      </w:hyperlink>
      <w:r>
        <w:t>.  Please read the installation instructions that are present on both the download page and the release notes for WMF 4.0.</w:t>
      </w:r>
    </w:p>
    <w:p w14:paraId="38241B9A" w14:textId="77777777" w:rsidR="002A0861" w:rsidRDefault="00941C88" w:rsidP="002A0861">
      <w:pPr>
        <w:pStyle w:val="Heading1"/>
        <w:rPr>
          <w:rStyle w:val="Strong"/>
          <w:b w:val="0"/>
          <w:bCs w:val="0"/>
        </w:rPr>
      </w:pPr>
      <w:r>
        <w:rPr>
          <w:rStyle w:val="Strong"/>
          <w:b w:val="0"/>
          <w:bCs w:val="0"/>
        </w:rPr>
        <w:lastRenderedPageBreak/>
        <w:t>Description</w:t>
      </w:r>
    </w:p>
    <w:p w14:paraId="76637102" w14:textId="0D012B25" w:rsidR="009B4149" w:rsidRDefault="009B4149" w:rsidP="008B2BF8">
      <w:pPr>
        <w:pStyle w:val="Heading1"/>
        <w:rPr>
          <w:rFonts w:asciiTheme="minorHAnsi" w:eastAsiaTheme="minorHAnsi" w:hAnsiTheme="minorHAnsi" w:cstheme="minorBidi"/>
          <w:color w:val="auto"/>
          <w:sz w:val="22"/>
          <w:szCs w:val="22"/>
        </w:rPr>
      </w:pPr>
      <w:r w:rsidRPr="009B4149">
        <w:rPr>
          <w:rFonts w:asciiTheme="minorHAnsi" w:eastAsiaTheme="minorHAnsi" w:hAnsiTheme="minorHAnsi" w:cstheme="minorBidi"/>
          <w:color w:val="auto"/>
          <w:sz w:val="22"/>
          <w:szCs w:val="22"/>
        </w:rPr>
        <w:t xml:space="preserve">The </w:t>
      </w:r>
      <w:proofErr w:type="spellStart"/>
      <w:r w:rsidRPr="009B4149">
        <w:rPr>
          <w:rFonts w:asciiTheme="minorHAnsi" w:eastAsiaTheme="minorHAnsi" w:hAnsiTheme="minorHAnsi" w:cstheme="minorBidi"/>
          <w:b/>
          <w:color w:val="auto"/>
          <w:sz w:val="22"/>
          <w:szCs w:val="22"/>
        </w:rPr>
        <w:t>xWebsiteAdministration</w:t>
      </w:r>
      <w:proofErr w:type="spellEnd"/>
      <w:r>
        <w:rPr>
          <w:rFonts w:asciiTheme="minorHAnsi" w:eastAsiaTheme="minorHAnsi" w:hAnsiTheme="minorHAnsi" w:cstheme="minorBidi"/>
          <w:color w:val="auto"/>
          <w:sz w:val="22"/>
          <w:szCs w:val="22"/>
        </w:rPr>
        <w:t xml:space="preserve"> module contains </w:t>
      </w:r>
      <w:ins w:id="1" w:author="Travis Plunk" w:date="2014-06-25T16:06:00Z">
        <w:r w:rsidR="00530C02">
          <w:rPr>
            <w:rFonts w:asciiTheme="minorHAnsi" w:eastAsiaTheme="minorHAnsi" w:hAnsiTheme="minorHAnsi" w:cstheme="minorBidi"/>
            <w:color w:val="auto"/>
            <w:sz w:val="22"/>
            <w:szCs w:val="22"/>
          </w:rPr>
          <w:t>the</w:t>
        </w:r>
      </w:ins>
      <w:del w:id="2" w:author="Travis Plunk" w:date="2014-06-25T16:06:00Z">
        <w:r w:rsidRPr="00530C02" w:rsidDel="00530C02">
          <w:rPr>
            <w:rFonts w:asciiTheme="minorHAnsi" w:eastAsiaTheme="minorHAnsi" w:hAnsiTheme="minorHAnsi" w:cstheme="minorBidi"/>
            <w:color w:val="auto"/>
            <w:sz w:val="22"/>
            <w:szCs w:val="22"/>
            <w:rPrChange w:id="3" w:author="Travis Plunk" w:date="2014-06-25T16:05:00Z">
              <w:rPr>
                <w:rFonts w:asciiTheme="minorHAnsi" w:eastAsiaTheme="minorHAnsi" w:hAnsiTheme="minorHAnsi" w:cstheme="minorBidi"/>
                <w:b/>
                <w:color w:val="auto"/>
                <w:sz w:val="22"/>
                <w:szCs w:val="22"/>
              </w:rPr>
            </w:rPrChange>
          </w:rPr>
          <w:delText>a</w:delText>
        </w:r>
      </w:del>
      <w:ins w:id="4" w:author="Travis Plunk" w:date="2014-06-25T16:05:00Z">
        <w:r w:rsidR="00530C02">
          <w:rPr>
            <w:rFonts w:asciiTheme="minorHAnsi" w:eastAsiaTheme="minorHAnsi" w:hAnsiTheme="minorHAnsi" w:cstheme="minorBidi"/>
            <w:b/>
            <w:color w:val="auto"/>
            <w:sz w:val="22"/>
            <w:szCs w:val="22"/>
          </w:rPr>
          <w:t xml:space="preserve"> </w:t>
        </w:r>
      </w:ins>
      <w:proofErr w:type="spellStart"/>
      <w:r>
        <w:rPr>
          <w:rFonts w:asciiTheme="minorHAnsi" w:eastAsiaTheme="minorHAnsi" w:hAnsiTheme="minorHAnsi" w:cstheme="minorBidi"/>
          <w:b/>
          <w:color w:val="auto"/>
          <w:sz w:val="22"/>
          <w:szCs w:val="22"/>
        </w:rPr>
        <w:t>xWebsite</w:t>
      </w:r>
      <w:proofErr w:type="spellEnd"/>
      <w:r>
        <w:rPr>
          <w:rFonts w:asciiTheme="minorHAnsi" w:eastAsiaTheme="minorHAnsi" w:hAnsiTheme="minorHAnsi" w:cstheme="minorBidi"/>
          <w:b/>
          <w:color w:val="auto"/>
          <w:sz w:val="22"/>
          <w:szCs w:val="22"/>
        </w:rPr>
        <w:t xml:space="preserve"> </w:t>
      </w:r>
      <w:r w:rsidRPr="009B4149">
        <w:rPr>
          <w:rFonts w:asciiTheme="minorHAnsi" w:eastAsiaTheme="minorHAnsi" w:hAnsiTheme="minorHAnsi" w:cstheme="minorBidi"/>
          <w:color w:val="auto"/>
          <w:sz w:val="22"/>
          <w:szCs w:val="22"/>
        </w:rPr>
        <w:t xml:space="preserve">DSC Resource.  This DSC Resource allows for simple configuration of IIS Websites.  Using this resource, you can define your website’s </w:t>
      </w:r>
      <w:r>
        <w:rPr>
          <w:rFonts w:asciiTheme="minorHAnsi" w:eastAsiaTheme="minorHAnsi" w:hAnsiTheme="minorHAnsi" w:cstheme="minorBidi"/>
          <w:color w:val="auto"/>
          <w:sz w:val="22"/>
          <w:szCs w:val="22"/>
        </w:rPr>
        <w:t xml:space="preserve">state, </w:t>
      </w:r>
      <w:r w:rsidRPr="009B4149">
        <w:rPr>
          <w:rFonts w:asciiTheme="minorHAnsi" w:eastAsiaTheme="minorHAnsi" w:hAnsiTheme="minorHAnsi" w:cstheme="minorBidi"/>
          <w:color w:val="auto"/>
          <w:sz w:val="22"/>
          <w:szCs w:val="22"/>
        </w:rPr>
        <w:t>application pool, binding info, and other characteristics.  When used with t</w:t>
      </w:r>
      <w:r>
        <w:rPr>
          <w:rFonts w:asciiTheme="minorHAnsi" w:eastAsiaTheme="minorHAnsi" w:hAnsiTheme="minorHAnsi" w:cstheme="minorBidi"/>
          <w:color w:val="auto"/>
          <w:sz w:val="22"/>
          <w:szCs w:val="22"/>
        </w:rPr>
        <w:t>he Windows Feature and File Resources (that ships in</w:t>
      </w:r>
      <w:r w:rsidRPr="009B4149">
        <w:rPr>
          <w:rFonts w:asciiTheme="minorHAnsi" w:eastAsiaTheme="minorHAnsi" w:hAnsiTheme="minorHAnsi" w:cstheme="minorBidi"/>
          <w:color w:val="auto"/>
          <w:sz w:val="22"/>
          <w:szCs w:val="22"/>
        </w:rPr>
        <w:t xml:space="preserve"> Windows), this resource allows you to set up a web server entirely through DSC.</w:t>
      </w:r>
    </w:p>
    <w:p w14:paraId="633A6465" w14:textId="4D3F96D2" w:rsidR="00530C02" w:rsidRDefault="00530C02" w:rsidP="00530C02">
      <w:pPr>
        <w:pStyle w:val="Heading1"/>
        <w:rPr>
          <w:ins w:id="5" w:author="Travis Plunk" w:date="2014-06-25T16:06:00Z"/>
          <w:rFonts w:asciiTheme="minorHAnsi" w:eastAsiaTheme="minorHAnsi" w:hAnsiTheme="minorHAnsi" w:cstheme="minorBidi"/>
          <w:color w:val="auto"/>
          <w:sz w:val="22"/>
          <w:szCs w:val="22"/>
        </w:rPr>
      </w:pPr>
      <w:ins w:id="6" w:author="Travis Plunk" w:date="2014-06-25T16:06:00Z">
        <w:r w:rsidRPr="009B4149">
          <w:rPr>
            <w:rFonts w:asciiTheme="minorHAnsi" w:eastAsiaTheme="minorHAnsi" w:hAnsiTheme="minorHAnsi" w:cstheme="minorBidi"/>
            <w:color w:val="auto"/>
            <w:sz w:val="22"/>
            <w:szCs w:val="22"/>
          </w:rPr>
          <w:t xml:space="preserve">The </w:t>
        </w:r>
        <w:proofErr w:type="spellStart"/>
        <w:r w:rsidRPr="009B4149">
          <w:rPr>
            <w:rFonts w:asciiTheme="minorHAnsi" w:eastAsiaTheme="minorHAnsi" w:hAnsiTheme="minorHAnsi" w:cstheme="minorBidi"/>
            <w:b/>
            <w:color w:val="auto"/>
            <w:sz w:val="22"/>
            <w:szCs w:val="22"/>
          </w:rPr>
          <w:t>xWebsiteAdministration</w:t>
        </w:r>
        <w:proofErr w:type="spellEnd"/>
        <w:r>
          <w:rPr>
            <w:rFonts w:asciiTheme="minorHAnsi" w:eastAsiaTheme="minorHAnsi" w:hAnsiTheme="minorHAnsi" w:cstheme="minorBidi"/>
            <w:color w:val="auto"/>
            <w:sz w:val="22"/>
            <w:szCs w:val="22"/>
          </w:rPr>
          <w:t xml:space="preserve"> module contains the</w:t>
        </w:r>
        <w:r>
          <w:rPr>
            <w:rFonts w:asciiTheme="minorHAnsi" w:eastAsiaTheme="minorHAnsi" w:hAnsiTheme="minorHAnsi" w:cstheme="minorBidi"/>
            <w:b/>
            <w:color w:val="auto"/>
            <w:sz w:val="22"/>
            <w:szCs w:val="22"/>
          </w:rPr>
          <w:t xml:space="preserve"> </w:t>
        </w:r>
        <w:proofErr w:type="spellStart"/>
        <w:r>
          <w:rPr>
            <w:rFonts w:asciiTheme="minorHAnsi" w:eastAsiaTheme="minorHAnsi" w:hAnsiTheme="minorHAnsi" w:cstheme="minorBidi"/>
            <w:b/>
            <w:color w:val="auto"/>
            <w:sz w:val="22"/>
            <w:szCs w:val="22"/>
          </w:rPr>
          <w:t>x</w:t>
        </w:r>
        <w:r>
          <w:rPr>
            <w:rFonts w:asciiTheme="minorHAnsi" w:eastAsiaTheme="minorHAnsi" w:hAnsiTheme="minorHAnsi" w:cstheme="minorBidi"/>
            <w:b/>
            <w:color w:val="auto"/>
            <w:sz w:val="22"/>
            <w:szCs w:val="22"/>
          </w:rPr>
          <w:t>IisModule</w:t>
        </w:r>
        <w:proofErr w:type="spellEnd"/>
        <w:r>
          <w:rPr>
            <w:rFonts w:asciiTheme="minorHAnsi" w:eastAsiaTheme="minorHAnsi" w:hAnsiTheme="minorHAnsi" w:cstheme="minorBidi"/>
            <w:b/>
            <w:color w:val="auto"/>
            <w:sz w:val="22"/>
            <w:szCs w:val="22"/>
          </w:rPr>
          <w:t xml:space="preserve"> </w:t>
        </w:r>
        <w:r w:rsidRPr="009B4149">
          <w:rPr>
            <w:rFonts w:asciiTheme="minorHAnsi" w:eastAsiaTheme="minorHAnsi" w:hAnsiTheme="minorHAnsi" w:cstheme="minorBidi"/>
            <w:color w:val="auto"/>
            <w:sz w:val="22"/>
            <w:szCs w:val="22"/>
          </w:rPr>
          <w:t xml:space="preserve">DSC Resource.  This DSC Resource allows for </w:t>
        </w:r>
        <w:r>
          <w:rPr>
            <w:rFonts w:asciiTheme="minorHAnsi" w:eastAsiaTheme="minorHAnsi" w:hAnsiTheme="minorHAnsi" w:cstheme="minorBidi"/>
            <w:color w:val="auto"/>
            <w:sz w:val="22"/>
            <w:szCs w:val="22"/>
          </w:rPr>
          <w:t xml:space="preserve">registration of modules, such as </w:t>
        </w:r>
        <w:proofErr w:type="spellStart"/>
        <w:r>
          <w:rPr>
            <w:rFonts w:asciiTheme="minorHAnsi" w:eastAsiaTheme="minorHAnsi" w:hAnsiTheme="minorHAnsi" w:cstheme="minorBidi"/>
            <w:color w:val="auto"/>
            <w:sz w:val="22"/>
            <w:szCs w:val="22"/>
          </w:rPr>
          <w:t>FastCgiModules</w:t>
        </w:r>
        <w:proofErr w:type="spellEnd"/>
        <w:r>
          <w:rPr>
            <w:rFonts w:asciiTheme="minorHAnsi" w:eastAsiaTheme="minorHAnsi" w:hAnsiTheme="minorHAnsi" w:cstheme="minorBidi"/>
            <w:color w:val="auto"/>
            <w:sz w:val="22"/>
            <w:szCs w:val="22"/>
          </w:rPr>
          <w:t>, with IIS</w:t>
        </w:r>
        <w:r w:rsidRPr="009B4149">
          <w:rPr>
            <w:rFonts w:asciiTheme="minorHAnsi" w:eastAsiaTheme="minorHAnsi" w:hAnsiTheme="minorHAnsi" w:cstheme="minorBidi"/>
            <w:color w:val="auto"/>
            <w:sz w:val="22"/>
            <w:szCs w:val="22"/>
          </w:rPr>
          <w:t xml:space="preserve">.  Using this resource, you can define your </w:t>
        </w:r>
      </w:ins>
      <w:ins w:id="7" w:author="Travis Plunk" w:date="2014-06-25T16:07:00Z">
        <w:r>
          <w:rPr>
            <w:rFonts w:asciiTheme="minorHAnsi" w:eastAsiaTheme="minorHAnsi" w:hAnsiTheme="minorHAnsi" w:cstheme="minorBidi"/>
            <w:color w:val="auto"/>
            <w:sz w:val="22"/>
            <w:szCs w:val="22"/>
          </w:rPr>
          <w:t xml:space="preserve">where you module is, the </w:t>
        </w:r>
        <w:proofErr w:type="gramStart"/>
        <w:r>
          <w:rPr>
            <w:rFonts w:asciiTheme="minorHAnsi" w:eastAsiaTheme="minorHAnsi" w:hAnsiTheme="minorHAnsi" w:cstheme="minorBidi"/>
            <w:color w:val="auto"/>
            <w:sz w:val="22"/>
            <w:szCs w:val="22"/>
          </w:rPr>
          <w:t>paths  and</w:t>
        </w:r>
        <w:proofErr w:type="gramEnd"/>
        <w:r>
          <w:rPr>
            <w:rFonts w:asciiTheme="minorHAnsi" w:eastAsiaTheme="minorHAnsi" w:hAnsiTheme="minorHAnsi" w:cstheme="minorBidi"/>
            <w:color w:val="auto"/>
            <w:sz w:val="22"/>
            <w:szCs w:val="22"/>
          </w:rPr>
          <w:t xml:space="preserve"> verbs allowed.</w:t>
        </w:r>
      </w:ins>
    </w:p>
    <w:p w14:paraId="2B7F25E2" w14:textId="5FF363AB" w:rsidR="002A0861" w:rsidRDefault="008F4847" w:rsidP="008B2BF8">
      <w:pPr>
        <w:pStyle w:val="Heading1"/>
      </w:pPr>
      <w:r>
        <w:t>Details</w:t>
      </w:r>
    </w:p>
    <w:p w14:paraId="47DD27E4" w14:textId="7FB19015" w:rsidR="008F4847" w:rsidRDefault="006044E8" w:rsidP="008F4847">
      <w:proofErr w:type="spellStart"/>
      <w:proofErr w:type="gramStart"/>
      <w:r>
        <w:rPr>
          <w:b/>
        </w:rPr>
        <w:t>xWebsite</w:t>
      </w:r>
      <w:proofErr w:type="spellEnd"/>
      <w:proofErr w:type="gramEnd"/>
      <w:r w:rsidR="00B902AE">
        <w:t xml:space="preserve"> resource has following properties</w:t>
      </w:r>
      <w:r w:rsidR="00E96314">
        <w:t>:</w:t>
      </w:r>
    </w:p>
    <w:p w14:paraId="4554A22A" w14:textId="49C1E0C0"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The desired name of the website</w:t>
      </w:r>
    </w:p>
    <w:p w14:paraId="5ADDED7D" w14:textId="4FFCB1FA"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044E8">
        <w:rPr>
          <w:rFonts w:ascii="Times New Roman" w:eastAsia="Times New Roman" w:hAnsi="Times New Roman" w:cs="Times New Roman"/>
          <w:b/>
          <w:sz w:val="24"/>
          <w:szCs w:val="24"/>
        </w:rPr>
        <w:t>PhysicalPath</w:t>
      </w:r>
      <w:proofErr w:type="spellEnd"/>
      <w:r w:rsidRPr="006044E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path of the files that compose the website</w:t>
      </w:r>
    </w:p>
    <w:p w14:paraId="297B1833" w14:textId="036EEE9B"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State: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sidR="00C67D32">
        <w:rPr>
          <w:rFonts w:ascii="Times New Roman" w:eastAsia="Times New Roman" w:hAnsi="Times New Roman" w:cs="Times New Roman"/>
          <w:sz w:val="24"/>
          <w:szCs w:val="24"/>
        </w:rPr>
        <w:t xml:space="preserve">State of the website – </w:t>
      </w:r>
      <w:r>
        <w:rPr>
          <w:rFonts w:ascii="Times New Roman" w:eastAsia="Times New Roman" w:hAnsi="Times New Roman" w:cs="Times New Roman"/>
          <w:sz w:val="24"/>
          <w:szCs w:val="24"/>
        </w:rPr>
        <w:t>started or stopped</w:t>
      </w:r>
    </w:p>
    <w:p w14:paraId="725C1F70" w14:textId="73AE24C9"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Protocol:</w:t>
      </w:r>
      <w:r>
        <w:rPr>
          <w:rFonts w:ascii="Times New Roman" w:eastAsia="Times New Roman" w:hAnsi="Times New Roman" w:cs="Times New Roman"/>
          <w:b/>
          <w:sz w:val="24"/>
          <w:szCs w:val="24"/>
        </w:rPr>
        <w:t xml:space="preserve">       </w:t>
      </w:r>
      <w:r w:rsidRPr="001766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67D32">
        <w:rPr>
          <w:rFonts w:ascii="Times New Roman" w:eastAsia="Times New Roman" w:hAnsi="Times New Roman" w:cs="Times New Roman"/>
          <w:sz w:val="24"/>
          <w:szCs w:val="24"/>
        </w:rPr>
        <w:t>Web protocol</w:t>
      </w:r>
      <w:r>
        <w:rPr>
          <w:rFonts w:ascii="Times New Roman" w:eastAsia="Times New Roman" w:hAnsi="Times New Roman" w:cs="Times New Roman"/>
          <w:sz w:val="24"/>
          <w:szCs w:val="24"/>
        </w:rPr>
        <w:t xml:space="preserve"> (currently only “http” is supported)</w:t>
      </w:r>
    </w:p>
    <w:p w14:paraId="532EED65" w14:textId="354FC107" w:rsidR="006044E8" w:rsidRPr="0017669F"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044E8">
        <w:rPr>
          <w:rFonts w:ascii="Times New Roman" w:eastAsia="Times New Roman" w:hAnsi="Times New Roman" w:cs="Times New Roman"/>
          <w:b/>
          <w:sz w:val="24"/>
          <w:szCs w:val="24"/>
        </w:rPr>
        <w:t>BindingInfo</w:t>
      </w:r>
      <w:proofErr w:type="spellEnd"/>
      <w:r w:rsidRPr="001766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7669F">
        <w:rPr>
          <w:rFonts w:ascii="Times New Roman" w:eastAsia="Times New Roman" w:hAnsi="Times New Roman" w:cs="Times New Roman"/>
          <w:sz w:val="24"/>
          <w:szCs w:val="24"/>
        </w:rPr>
        <w:t>Binding information</w:t>
      </w:r>
      <w:r>
        <w:rPr>
          <w:rFonts w:ascii="Times New Roman" w:eastAsia="Times New Roman" w:hAnsi="Times New Roman" w:cs="Times New Roman"/>
          <w:sz w:val="24"/>
          <w:szCs w:val="24"/>
        </w:rPr>
        <w:t xml:space="preserve"> to match the above protocol</w:t>
      </w:r>
    </w:p>
    <w:p w14:paraId="4A561023" w14:textId="77777777"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044E8">
        <w:rPr>
          <w:rFonts w:ascii="Times New Roman" w:eastAsia="Times New Roman" w:hAnsi="Times New Roman" w:cs="Times New Roman"/>
          <w:b/>
          <w:sz w:val="24"/>
          <w:szCs w:val="24"/>
        </w:rPr>
        <w:t>ApplicationPool</w:t>
      </w:r>
      <w:proofErr w:type="spellEnd"/>
      <w:r w:rsidRPr="006044E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website’s application pool</w:t>
      </w:r>
    </w:p>
    <w:p w14:paraId="37336EDE" w14:textId="39DF22F2" w:rsidR="00C67D32" w:rsidRDefault="00C67D32" w:rsidP="00C67D32">
      <w:pPr>
        <w:numPr>
          <w:ilvl w:val="0"/>
          <w:numId w:val="9"/>
        </w:numPr>
        <w:spacing w:before="100" w:beforeAutospacing="1" w:after="100" w:afterAutospacing="1" w:line="240" w:lineRule="auto"/>
        <w:rPr>
          <w:ins w:id="8" w:author="Travis Plunk" w:date="2014-06-25T16:13:00Z"/>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Ensure:</w:t>
      </w:r>
      <w:r>
        <w:rPr>
          <w:rFonts w:ascii="Times New Roman" w:eastAsia="Times New Roman" w:hAnsi="Times New Roman" w:cs="Times New Roman"/>
          <w:sz w:val="24"/>
          <w:szCs w:val="24"/>
        </w:rPr>
        <w:t xml:space="preserve">                 Should website be present or absent</w:t>
      </w:r>
    </w:p>
    <w:p w14:paraId="703BCFCB" w14:textId="22E6CA82" w:rsidR="00530C02" w:rsidRDefault="00530C02" w:rsidP="00C67D32">
      <w:pPr>
        <w:numPr>
          <w:ilvl w:val="0"/>
          <w:numId w:val="9"/>
        </w:numPr>
        <w:spacing w:before="100" w:beforeAutospacing="1" w:after="100" w:afterAutospacing="1" w:line="240" w:lineRule="auto"/>
        <w:rPr>
          <w:ins w:id="9" w:author="Travis Plunk" w:date="2014-06-25T16:08:00Z"/>
          <w:rFonts w:ascii="Times New Roman" w:eastAsia="Times New Roman" w:hAnsi="Times New Roman" w:cs="Times New Roman"/>
          <w:sz w:val="24"/>
          <w:szCs w:val="24"/>
        </w:rPr>
      </w:pPr>
      <w:proofErr w:type="spellStart"/>
      <w:ins w:id="10" w:author="Travis Plunk" w:date="2014-06-25T16:13:00Z">
        <w:r>
          <w:rPr>
            <w:rFonts w:ascii="Times New Roman" w:eastAsia="Times New Roman" w:hAnsi="Times New Roman" w:cs="Times New Roman"/>
            <w:b/>
            <w:sz w:val="24"/>
            <w:szCs w:val="24"/>
          </w:rPr>
          <w:t>DefaultPage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On array of default page(s) for the site.</w:t>
        </w:r>
      </w:ins>
    </w:p>
    <w:p w14:paraId="524ADCF6" w14:textId="77777777" w:rsidR="00530C02" w:rsidRDefault="00530C02" w:rsidP="00530C02">
      <w:pPr>
        <w:pStyle w:val="Heading1"/>
        <w:rPr>
          <w:ins w:id="11" w:author="Travis Plunk" w:date="2014-06-25T16:08:00Z"/>
        </w:rPr>
      </w:pPr>
      <w:ins w:id="12" w:author="Travis Plunk" w:date="2014-06-25T16:08:00Z">
        <w:r>
          <w:t>Details</w:t>
        </w:r>
      </w:ins>
    </w:p>
    <w:p w14:paraId="1D0B999E" w14:textId="7E1E8A76" w:rsidR="00530C02" w:rsidRDefault="00530C02" w:rsidP="00530C02">
      <w:pPr>
        <w:rPr>
          <w:ins w:id="13" w:author="Travis Plunk" w:date="2014-06-25T16:08:00Z"/>
        </w:rPr>
      </w:pPr>
      <w:proofErr w:type="spellStart"/>
      <w:proofErr w:type="gramStart"/>
      <w:ins w:id="14" w:author="Travis Plunk" w:date="2014-06-25T16:08:00Z">
        <w:r>
          <w:rPr>
            <w:b/>
          </w:rPr>
          <w:t>x</w:t>
        </w:r>
        <w:r>
          <w:rPr>
            <w:b/>
          </w:rPr>
          <w:t>IisModule</w:t>
        </w:r>
        <w:proofErr w:type="spellEnd"/>
        <w:proofErr w:type="gramEnd"/>
        <w:r>
          <w:t xml:space="preserve"> resource has following properties:</w:t>
        </w:r>
      </w:ins>
    </w:p>
    <w:p w14:paraId="61110A7A" w14:textId="16ADE58C" w:rsidR="00530C02" w:rsidRDefault="00530C02" w:rsidP="00530C02">
      <w:pPr>
        <w:numPr>
          <w:ilvl w:val="0"/>
          <w:numId w:val="9"/>
        </w:numPr>
        <w:spacing w:before="100" w:beforeAutospacing="1" w:after="100" w:afterAutospacing="1" w:line="240" w:lineRule="auto"/>
        <w:rPr>
          <w:ins w:id="15" w:author="Travis Plunk" w:date="2014-06-25T16:08:00Z"/>
          <w:rFonts w:ascii="Times New Roman" w:eastAsia="Times New Roman" w:hAnsi="Times New Roman" w:cs="Times New Roman"/>
          <w:sz w:val="24"/>
          <w:szCs w:val="24"/>
        </w:rPr>
      </w:pPr>
      <w:ins w:id="16" w:author="Travis Plunk" w:date="2014-06-25T16:08:00Z">
        <w:r>
          <w:rPr>
            <w:rFonts w:ascii="Times New Roman" w:eastAsia="Times New Roman" w:hAnsi="Times New Roman" w:cs="Times New Roman"/>
            <w:b/>
            <w:sz w:val="24"/>
            <w:szCs w:val="24"/>
          </w:rPr>
          <w:t>Path</w:t>
        </w:r>
        <w:r w:rsidRPr="006044E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path to the module to be registered.</w:t>
        </w:r>
      </w:ins>
    </w:p>
    <w:p w14:paraId="65CBE07B" w14:textId="56983CB1" w:rsidR="00530C02" w:rsidRDefault="00530C02" w:rsidP="00530C02">
      <w:pPr>
        <w:numPr>
          <w:ilvl w:val="0"/>
          <w:numId w:val="9"/>
        </w:numPr>
        <w:spacing w:before="100" w:beforeAutospacing="1" w:after="100" w:afterAutospacing="1" w:line="240" w:lineRule="auto"/>
        <w:rPr>
          <w:ins w:id="17" w:author="Travis Plunk" w:date="2014-06-25T16:08:00Z"/>
          <w:rFonts w:ascii="Times New Roman" w:eastAsia="Times New Roman" w:hAnsi="Times New Roman" w:cs="Times New Roman"/>
          <w:sz w:val="24"/>
          <w:szCs w:val="24"/>
        </w:rPr>
      </w:pPr>
      <w:ins w:id="18" w:author="Travis Plunk" w:date="2014-06-25T16:09:00Z">
        <w:r>
          <w:rPr>
            <w:rFonts w:ascii="Times New Roman" w:eastAsia="Times New Roman" w:hAnsi="Times New Roman" w:cs="Times New Roman"/>
            <w:b/>
            <w:sz w:val="24"/>
            <w:szCs w:val="24"/>
          </w:rPr>
          <w:t>Name</w:t>
        </w:r>
      </w:ins>
      <w:ins w:id="19" w:author="Travis Plunk" w:date="2014-06-25T16:08:00Z">
        <w:r w:rsidRPr="006044E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ins>
      <w:ins w:id="20" w:author="Travis Plunk" w:date="2014-06-25T16:09:00Z">
        <w:r>
          <w:rPr>
            <w:rFonts w:ascii="Times New Roman" w:eastAsia="Times New Roman" w:hAnsi="Times New Roman" w:cs="Times New Roman"/>
            <w:sz w:val="24"/>
            <w:szCs w:val="24"/>
          </w:rPr>
          <w:t xml:space="preserve">           </w:t>
        </w:r>
      </w:ins>
      <w:ins w:id="21" w:author="Travis Plunk" w:date="2014-06-25T16:08:00Z">
        <w:r>
          <w:rPr>
            <w:rFonts w:ascii="Times New Roman" w:eastAsia="Times New Roman" w:hAnsi="Times New Roman" w:cs="Times New Roman"/>
            <w:sz w:val="24"/>
            <w:szCs w:val="24"/>
          </w:rPr>
          <w:t xml:space="preserve">      The </w:t>
        </w:r>
      </w:ins>
      <w:ins w:id="22" w:author="Travis Plunk" w:date="2014-06-25T16:09:00Z">
        <w:r>
          <w:rPr>
            <w:rFonts w:ascii="Times New Roman" w:eastAsia="Times New Roman" w:hAnsi="Times New Roman" w:cs="Times New Roman"/>
            <w:sz w:val="24"/>
            <w:szCs w:val="24"/>
          </w:rPr>
          <w:t>logical name to register the module as in IIS.</w:t>
        </w:r>
      </w:ins>
    </w:p>
    <w:p w14:paraId="596FB9AE" w14:textId="6E7D70EC" w:rsidR="00530C02" w:rsidRDefault="00530C02" w:rsidP="00530C02">
      <w:pPr>
        <w:numPr>
          <w:ilvl w:val="0"/>
          <w:numId w:val="9"/>
        </w:numPr>
        <w:spacing w:before="100" w:beforeAutospacing="1" w:after="100" w:afterAutospacing="1" w:line="240" w:lineRule="auto"/>
        <w:rPr>
          <w:ins w:id="23" w:author="Travis Plunk" w:date="2014-06-25T16:08:00Z"/>
          <w:rFonts w:ascii="Times New Roman" w:eastAsia="Times New Roman" w:hAnsi="Times New Roman" w:cs="Times New Roman"/>
          <w:sz w:val="24"/>
          <w:szCs w:val="24"/>
        </w:rPr>
      </w:pPr>
      <w:proofErr w:type="spellStart"/>
      <w:ins w:id="24" w:author="Travis Plunk" w:date="2014-06-25T16:09:00Z">
        <w:r>
          <w:rPr>
            <w:rFonts w:ascii="Times New Roman" w:eastAsia="Times New Roman" w:hAnsi="Times New Roman" w:cs="Times New Roman"/>
            <w:b/>
            <w:sz w:val="24"/>
            <w:szCs w:val="24"/>
          </w:rPr>
          <w:t>RequestPath</w:t>
        </w:r>
      </w:ins>
      <w:proofErr w:type="spellEnd"/>
      <w:ins w:id="25" w:author="Travis Plunk" w:date="2014-06-25T16:08:00Z">
        <w:r w:rsidRPr="006044E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ins>
      <w:ins w:id="26" w:author="Travis Plunk" w:date="2014-06-25T16:09:00Z">
        <w:r w:rsidRPr="00530C02">
          <w:rPr>
            <w:rFonts w:ascii="Times New Roman" w:eastAsia="Times New Roman" w:hAnsi="Times New Roman" w:cs="Times New Roman"/>
            <w:sz w:val="24"/>
            <w:szCs w:val="24"/>
            <w:rPrChange w:id="27" w:author="Travis Plunk" w:date="2014-06-25T16:09:00Z">
              <w:rPr>
                <w:rFonts w:ascii="Times New Roman" w:eastAsia="Times New Roman" w:hAnsi="Times New Roman" w:cs="Times New Roman"/>
                <w:b/>
                <w:sz w:val="24"/>
                <w:szCs w:val="24"/>
              </w:rPr>
            </w:rPrChange>
          </w:rPr>
          <w:t>The allowed request paths, such as *.</w:t>
        </w:r>
        <w:proofErr w:type="spellStart"/>
        <w:r w:rsidRPr="00530C02">
          <w:rPr>
            <w:rFonts w:ascii="Times New Roman" w:eastAsia="Times New Roman" w:hAnsi="Times New Roman" w:cs="Times New Roman"/>
            <w:sz w:val="24"/>
            <w:szCs w:val="24"/>
            <w:rPrChange w:id="28" w:author="Travis Plunk" w:date="2014-06-25T16:09:00Z">
              <w:rPr>
                <w:rFonts w:ascii="Times New Roman" w:eastAsia="Times New Roman" w:hAnsi="Times New Roman" w:cs="Times New Roman"/>
                <w:b/>
                <w:sz w:val="24"/>
                <w:szCs w:val="24"/>
              </w:rPr>
            </w:rPrChange>
          </w:rPr>
          <w:t>php</w:t>
        </w:r>
        <w:proofErr w:type="spellEnd"/>
        <w:r w:rsidRPr="00530C02">
          <w:rPr>
            <w:rFonts w:ascii="Times New Roman" w:eastAsia="Times New Roman" w:hAnsi="Times New Roman" w:cs="Times New Roman"/>
            <w:sz w:val="24"/>
            <w:szCs w:val="24"/>
            <w:rPrChange w:id="29" w:author="Travis Plunk" w:date="2014-06-25T16:09:00Z">
              <w:rPr>
                <w:rFonts w:ascii="Times New Roman" w:eastAsia="Times New Roman" w:hAnsi="Times New Roman" w:cs="Times New Roman"/>
                <w:b/>
                <w:sz w:val="24"/>
                <w:szCs w:val="24"/>
              </w:rPr>
            </w:rPrChange>
          </w:rPr>
          <w:t>.</w:t>
        </w:r>
      </w:ins>
    </w:p>
    <w:p w14:paraId="2E3330BD" w14:textId="74F6005A" w:rsidR="00530C02" w:rsidRDefault="00530C02" w:rsidP="00530C02">
      <w:pPr>
        <w:numPr>
          <w:ilvl w:val="0"/>
          <w:numId w:val="9"/>
        </w:numPr>
        <w:spacing w:before="100" w:beforeAutospacing="1" w:after="100" w:afterAutospacing="1" w:line="240" w:lineRule="auto"/>
        <w:rPr>
          <w:ins w:id="30" w:author="Travis Plunk" w:date="2014-06-25T16:08:00Z"/>
          <w:rFonts w:ascii="Times New Roman" w:eastAsia="Times New Roman" w:hAnsi="Times New Roman" w:cs="Times New Roman"/>
          <w:sz w:val="24"/>
          <w:szCs w:val="24"/>
        </w:rPr>
      </w:pPr>
      <w:ins w:id="31" w:author="Travis Plunk" w:date="2014-06-25T16:09:00Z">
        <w:r>
          <w:rPr>
            <w:rFonts w:ascii="Times New Roman" w:eastAsia="Times New Roman" w:hAnsi="Times New Roman" w:cs="Times New Roman"/>
            <w:b/>
            <w:sz w:val="24"/>
            <w:szCs w:val="24"/>
          </w:rPr>
          <w:t>Verb</w:t>
        </w:r>
      </w:ins>
      <w:ins w:id="32" w:author="Travis Plunk" w:date="2014-06-25T16:08:00Z">
        <w:r w:rsidRPr="006044E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1766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ins>
      <w:ins w:id="33" w:author="Travis Plunk" w:date="2014-06-25T16:10:00Z">
        <w:r>
          <w:rPr>
            <w:rFonts w:ascii="Times New Roman" w:eastAsia="Times New Roman" w:hAnsi="Times New Roman" w:cs="Times New Roman"/>
            <w:sz w:val="24"/>
            <w:szCs w:val="24"/>
          </w:rPr>
          <w:t xml:space="preserve">      An array of allowed verbs, such as get and post.</w:t>
        </w:r>
      </w:ins>
    </w:p>
    <w:p w14:paraId="7CE1850B" w14:textId="00CA3075" w:rsidR="00530C02" w:rsidRPr="0017669F" w:rsidRDefault="00530C02" w:rsidP="00530C02">
      <w:pPr>
        <w:numPr>
          <w:ilvl w:val="0"/>
          <w:numId w:val="9"/>
        </w:numPr>
        <w:spacing w:before="100" w:beforeAutospacing="1" w:after="100" w:afterAutospacing="1" w:line="240" w:lineRule="auto"/>
        <w:rPr>
          <w:ins w:id="34" w:author="Travis Plunk" w:date="2014-06-25T16:08:00Z"/>
          <w:rFonts w:ascii="Times New Roman" w:eastAsia="Times New Roman" w:hAnsi="Times New Roman" w:cs="Times New Roman"/>
          <w:sz w:val="24"/>
          <w:szCs w:val="24"/>
        </w:rPr>
      </w:pPr>
      <w:proofErr w:type="spellStart"/>
      <w:ins w:id="35" w:author="Travis Plunk" w:date="2014-06-25T16:10:00Z">
        <w:r>
          <w:rPr>
            <w:rFonts w:ascii="Times New Roman" w:eastAsia="Times New Roman" w:hAnsi="Times New Roman" w:cs="Times New Roman"/>
            <w:b/>
            <w:sz w:val="24"/>
            <w:szCs w:val="24"/>
          </w:rPr>
          <w:t>SiteName</w:t>
        </w:r>
      </w:ins>
      <w:proofErr w:type="spellEnd"/>
      <w:ins w:id="36" w:author="Travis Plunk" w:date="2014-06-25T16:08:00Z">
        <w:r w:rsidRPr="001766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ins>
      <w:ins w:id="37" w:author="Travis Plunk" w:date="2014-06-25T16:10:00Z">
        <w:r>
          <w:rPr>
            <w:rFonts w:ascii="Times New Roman" w:eastAsia="Times New Roman" w:hAnsi="Times New Roman" w:cs="Times New Roman"/>
            <w:sz w:val="24"/>
            <w:szCs w:val="24"/>
          </w:rPr>
          <w:t xml:space="preserve">     The name of the Site to register the module for.  If empty, the resource will register the module with all of IIS.</w:t>
        </w:r>
      </w:ins>
    </w:p>
    <w:p w14:paraId="72B9F4A6" w14:textId="73ABC8AE" w:rsidR="00530C02" w:rsidRDefault="00530C02" w:rsidP="00530C02">
      <w:pPr>
        <w:numPr>
          <w:ilvl w:val="0"/>
          <w:numId w:val="9"/>
        </w:numPr>
        <w:spacing w:before="100" w:beforeAutospacing="1" w:after="100" w:afterAutospacing="1" w:line="240" w:lineRule="auto"/>
        <w:rPr>
          <w:ins w:id="38" w:author="Travis Plunk" w:date="2014-06-25T16:08:00Z"/>
          <w:rFonts w:ascii="Times New Roman" w:eastAsia="Times New Roman" w:hAnsi="Times New Roman" w:cs="Times New Roman"/>
          <w:sz w:val="24"/>
          <w:szCs w:val="24"/>
        </w:rPr>
      </w:pPr>
      <w:proofErr w:type="spellStart"/>
      <w:ins w:id="39" w:author="Travis Plunk" w:date="2014-06-25T16:11:00Z">
        <w:r>
          <w:rPr>
            <w:rFonts w:ascii="Times New Roman" w:eastAsia="Times New Roman" w:hAnsi="Times New Roman" w:cs="Times New Roman"/>
            <w:b/>
            <w:sz w:val="24"/>
            <w:szCs w:val="24"/>
          </w:rPr>
          <w:t>ModuleType</w:t>
        </w:r>
      </w:ins>
      <w:proofErr w:type="spellEnd"/>
      <w:ins w:id="40" w:author="Travis Plunk" w:date="2014-06-25T16:08:00Z">
        <w:r w:rsidRPr="006044E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ins>
      <w:ins w:id="41" w:author="Travis Plunk" w:date="2014-06-25T16:11:00Z">
        <w:r>
          <w:rPr>
            <w:rFonts w:ascii="Times New Roman" w:eastAsia="Times New Roman" w:hAnsi="Times New Roman" w:cs="Times New Roman"/>
            <w:sz w:val="24"/>
            <w:szCs w:val="24"/>
          </w:rPr>
          <w:t xml:space="preserve">      </w:t>
        </w:r>
      </w:ins>
      <w:ins w:id="42" w:author="Travis Plunk" w:date="2014-06-25T16:08:00Z">
        <w:r>
          <w:rPr>
            <w:rFonts w:ascii="Times New Roman" w:eastAsia="Times New Roman" w:hAnsi="Times New Roman" w:cs="Times New Roman"/>
            <w:sz w:val="24"/>
            <w:szCs w:val="24"/>
          </w:rPr>
          <w:t xml:space="preserve">The </w:t>
        </w:r>
      </w:ins>
      <w:ins w:id="43" w:author="Travis Plunk" w:date="2014-06-25T16:11:00Z">
        <w:r>
          <w:rPr>
            <w:rFonts w:ascii="Times New Roman" w:eastAsia="Times New Roman" w:hAnsi="Times New Roman" w:cs="Times New Roman"/>
            <w:sz w:val="24"/>
            <w:szCs w:val="24"/>
          </w:rPr>
          <w:t xml:space="preserve">type of the module.  Currently, only </w:t>
        </w:r>
        <w:proofErr w:type="spellStart"/>
        <w:r>
          <w:rPr>
            <w:rFonts w:ascii="Times New Roman" w:eastAsia="Times New Roman" w:hAnsi="Times New Roman" w:cs="Times New Roman"/>
            <w:sz w:val="24"/>
            <w:szCs w:val="24"/>
          </w:rPr>
          <w:t>FastCgiModule</w:t>
        </w:r>
        <w:proofErr w:type="spellEnd"/>
        <w:r>
          <w:rPr>
            <w:rFonts w:ascii="Times New Roman" w:eastAsia="Times New Roman" w:hAnsi="Times New Roman" w:cs="Times New Roman"/>
            <w:sz w:val="24"/>
            <w:szCs w:val="24"/>
          </w:rPr>
          <w:t xml:space="preserve"> is supported.</w:t>
        </w:r>
      </w:ins>
    </w:p>
    <w:p w14:paraId="62EB75AB" w14:textId="26648AC1" w:rsidR="00530C02" w:rsidRPr="00C67D32" w:rsidRDefault="00530C02" w:rsidP="00530C02">
      <w:pPr>
        <w:numPr>
          <w:ilvl w:val="0"/>
          <w:numId w:val="9"/>
        </w:numPr>
        <w:spacing w:before="100" w:beforeAutospacing="1" w:after="100" w:afterAutospacing="1" w:line="240" w:lineRule="auto"/>
        <w:rPr>
          <w:ins w:id="44" w:author="Travis Plunk" w:date="2014-06-25T16:08:00Z"/>
          <w:rFonts w:ascii="Times New Roman" w:eastAsia="Times New Roman" w:hAnsi="Times New Roman" w:cs="Times New Roman"/>
          <w:sz w:val="24"/>
          <w:szCs w:val="24"/>
        </w:rPr>
      </w:pPr>
      <w:ins w:id="45" w:author="Travis Plunk" w:date="2014-06-25T16:08:00Z">
        <w:r w:rsidRPr="006044E8">
          <w:rPr>
            <w:rFonts w:ascii="Times New Roman" w:eastAsia="Times New Roman" w:hAnsi="Times New Roman" w:cs="Times New Roman"/>
            <w:b/>
            <w:sz w:val="24"/>
            <w:szCs w:val="24"/>
          </w:rPr>
          <w:t>Ensure:</w:t>
        </w:r>
        <w:r>
          <w:rPr>
            <w:rFonts w:ascii="Times New Roman" w:eastAsia="Times New Roman" w:hAnsi="Times New Roman" w:cs="Times New Roman"/>
            <w:sz w:val="24"/>
            <w:szCs w:val="24"/>
          </w:rPr>
          <w:t xml:space="preserve">                 Should </w:t>
        </w:r>
      </w:ins>
      <w:ins w:id="46" w:author="Travis Plunk" w:date="2014-06-25T16:11:00Z">
        <w:r>
          <w:rPr>
            <w:rFonts w:ascii="Times New Roman" w:eastAsia="Times New Roman" w:hAnsi="Times New Roman" w:cs="Times New Roman"/>
            <w:sz w:val="24"/>
            <w:szCs w:val="24"/>
          </w:rPr>
          <w:t>module</w:t>
        </w:r>
      </w:ins>
      <w:ins w:id="47" w:author="Travis Plunk" w:date="2014-06-25T16:08:00Z">
        <w:r>
          <w:rPr>
            <w:rFonts w:ascii="Times New Roman" w:eastAsia="Times New Roman" w:hAnsi="Times New Roman" w:cs="Times New Roman"/>
            <w:sz w:val="24"/>
            <w:szCs w:val="24"/>
          </w:rPr>
          <w:t xml:space="preserve"> be present or absent</w:t>
        </w:r>
      </w:ins>
    </w:p>
    <w:p w14:paraId="162CDDEF" w14:textId="77777777" w:rsidR="00530C02" w:rsidRPr="00C67D32" w:rsidRDefault="00530C02" w:rsidP="00530C02">
      <w:pPr>
        <w:spacing w:before="100" w:beforeAutospacing="1" w:after="100" w:afterAutospacing="1" w:line="240" w:lineRule="auto"/>
        <w:rPr>
          <w:rFonts w:ascii="Times New Roman" w:eastAsia="Times New Roman" w:hAnsi="Times New Roman" w:cs="Times New Roman"/>
          <w:sz w:val="24"/>
          <w:szCs w:val="24"/>
        </w:rPr>
        <w:pPrChange w:id="48" w:author="Travis Plunk" w:date="2014-06-25T16:08:00Z">
          <w:pPr>
            <w:numPr>
              <w:numId w:val="9"/>
            </w:numPr>
            <w:spacing w:before="100" w:beforeAutospacing="1" w:after="100" w:afterAutospacing="1" w:line="240" w:lineRule="auto"/>
            <w:ind w:left="720" w:hanging="360"/>
          </w:pPr>
        </w:pPrChange>
      </w:pPr>
    </w:p>
    <w:p w14:paraId="77C2559E" w14:textId="063769A5" w:rsidR="002A0861" w:rsidRDefault="0099563E" w:rsidP="002A0861">
      <w:pPr>
        <w:pStyle w:val="Heading1"/>
        <w:rPr>
          <w:rStyle w:val="Strong"/>
          <w:b w:val="0"/>
          <w:bCs w:val="0"/>
        </w:rPr>
      </w:pPr>
      <w:r>
        <w:rPr>
          <w:rStyle w:val="Strong"/>
          <w:b w:val="0"/>
          <w:bCs w:val="0"/>
        </w:rPr>
        <w:t>Example</w:t>
      </w:r>
      <w:r w:rsidR="00291F64">
        <w:rPr>
          <w:rStyle w:val="Strong"/>
          <w:b w:val="0"/>
          <w:bCs w:val="0"/>
        </w:rPr>
        <w:t xml:space="preserve">: </w:t>
      </w:r>
      <w:r w:rsidR="00E377E7">
        <w:rPr>
          <w:rStyle w:val="Strong"/>
          <w:b w:val="0"/>
          <w:bCs w:val="0"/>
        </w:rPr>
        <w:t>Stopping the default website</w:t>
      </w:r>
    </w:p>
    <w:p w14:paraId="0BBAA38C" w14:textId="4E72651C" w:rsidR="00E377E7" w:rsidRDefault="00E377E7" w:rsidP="00E808E0">
      <w:r w:rsidRPr="00E377E7">
        <w:t xml:space="preserve">When configuring a new IIS Server, several references recommend removing or stopping the default website for security purposes.  This example sets up your IIS webserver by installing IIS </w:t>
      </w:r>
      <w:r>
        <w:t>Windows Feature</w:t>
      </w:r>
      <w:r w:rsidRPr="00E377E7">
        <w:t>.  Following that, it will stop t</w:t>
      </w:r>
      <w:r>
        <w:t xml:space="preserve">he default website by setting “State = </w:t>
      </w:r>
      <w:proofErr w:type="gramStart"/>
      <w:r>
        <w:t>Stopped</w:t>
      </w:r>
      <w:r w:rsidRPr="00E377E7">
        <w:t xml:space="preserve"> ”</w:t>
      </w:r>
      <w:proofErr w:type="gramEnd"/>
      <w:r>
        <w:t>.</w:t>
      </w:r>
    </w:p>
    <w:p w14:paraId="5CA7F4F1" w14:textId="77777777" w:rsidR="00E377E7" w:rsidRDefault="00E377E7" w:rsidP="00E377E7">
      <w:pPr>
        <w:shd w:val="clear" w:color="auto" w:fill="FFFFFF"/>
        <w:autoSpaceDE w:val="0"/>
        <w:autoSpaceDN w:val="0"/>
        <w:adjustRightInd w:val="0"/>
        <w:spacing w:after="0" w:line="240" w:lineRule="auto"/>
        <w:rPr>
          <w:rFonts w:ascii="Lucida Console" w:hAnsi="Lucida Console" w:cs="Lucida Console"/>
          <w:color w:val="00008B"/>
          <w:sz w:val="20"/>
          <w:szCs w:val="18"/>
        </w:rPr>
      </w:pPr>
    </w:p>
    <w:p w14:paraId="686E305C"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proofErr w:type="gramStart"/>
      <w:r w:rsidRPr="00E377E7">
        <w:rPr>
          <w:rFonts w:ascii="Lucida Console" w:hAnsi="Lucida Console" w:cs="Lucida Console"/>
          <w:color w:val="00008B"/>
          <w:sz w:val="20"/>
          <w:szCs w:val="18"/>
        </w:rPr>
        <w:t>configuration</w:t>
      </w:r>
      <w:proofErr w:type="gramEnd"/>
      <w:r w:rsidRPr="00E377E7">
        <w:rPr>
          <w:rFonts w:ascii="Lucida Console" w:hAnsi="Lucida Console" w:cs="Lucida Console"/>
          <w:sz w:val="20"/>
          <w:szCs w:val="18"/>
        </w:rPr>
        <w:t xml:space="preserve"> </w:t>
      </w:r>
      <w:proofErr w:type="spellStart"/>
      <w:r w:rsidRPr="00E377E7">
        <w:rPr>
          <w:rFonts w:ascii="Lucida Console" w:hAnsi="Lucida Console" w:cs="Lucida Console"/>
          <w:color w:val="8A2BE2"/>
          <w:sz w:val="20"/>
          <w:szCs w:val="18"/>
        </w:rPr>
        <w:t>Sample_xWebsite_StopDefault</w:t>
      </w:r>
      <w:proofErr w:type="spellEnd"/>
    </w:p>
    <w:p w14:paraId="66421CB3"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lastRenderedPageBreak/>
        <w:t>{</w:t>
      </w:r>
    </w:p>
    <w:p w14:paraId="1153F2B8"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roofErr w:type="spellStart"/>
      <w:proofErr w:type="gramStart"/>
      <w:r w:rsidRPr="00E377E7">
        <w:rPr>
          <w:rFonts w:ascii="Lucida Console" w:hAnsi="Lucida Console" w:cs="Lucida Console"/>
          <w:color w:val="00008B"/>
          <w:sz w:val="20"/>
          <w:szCs w:val="18"/>
        </w:rPr>
        <w:t>param</w:t>
      </w:r>
      <w:proofErr w:type="spellEnd"/>
      <w:proofErr w:type="gramEnd"/>
    </w:p>
    <w:p w14:paraId="5C9341B4"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184C6D76"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6400"/>
          <w:sz w:val="20"/>
          <w:szCs w:val="18"/>
        </w:rPr>
        <w:t># Target nodes to apply the configuration</w:t>
      </w:r>
    </w:p>
    <w:p w14:paraId="470FFDE4"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A9A9A9"/>
          <w:sz w:val="20"/>
          <w:szCs w:val="18"/>
        </w:rPr>
        <w:t>[</w:t>
      </w:r>
      <w:proofErr w:type="gramStart"/>
      <w:r w:rsidRPr="00E377E7">
        <w:rPr>
          <w:rFonts w:ascii="Lucida Console" w:hAnsi="Lucida Console" w:cs="Lucida Console"/>
          <w:color w:val="008080"/>
          <w:sz w:val="20"/>
          <w:szCs w:val="18"/>
        </w:rPr>
        <w:t>string</w:t>
      </w:r>
      <w:r w:rsidRPr="00E377E7">
        <w:rPr>
          <w:rFonts w:ascii="Lucida Console" w:hAnsi="Lucida Console" w:cs="Lucida Console"/>
          <w:color w:val="A9A9A9"/>
          <w:sz w:val="20"/>
          <w:szCs w:val="18"/>
        </w:rPr>
        <w:t>[</w:t>
      </w:r>
      <w:proofErr w:type="gramEnd"/>
      <w:r w:rsidRPr="00E377E7">
        <w:rPr>
          <w:rFonts w:ascii="Lucida Console" w:hAnsi="Lucida Console" w:cs="Lucida Console"/>
          <w:color w:val="A9A9A9"/>
          <w:sz w:val="20"/>
          <w:szCs w:val="18"/>
        </w:rPr>
        <w:t>]]</w:t>
      </w:r>
      <w:r w:rsidRPr="00E377E7">
        <w:rPr>
          <w:rFonts w:ascii="Lucida Console" w:hAnsi="Lucida Console" w:cs="Lucida Console"/>
          <w:color w:val="FF4500"/>
          <w:sz w:val="20"/>
          <w:szCs w:val="18"/>
        </w:rPr>
        <w:t>$</w:t>
      </w:r>
      <w:proofErr w:type="spellStart"/>
      <w:r w:rsidRPr="00E377E7">
        <w:rPr>
          <w:rFonts w:ascii="Lucida Console" w:hAnsi="Lucida Console" w:cs="Lucida Console"/>
          <w:color w:val="FF4500"/>
          <w:sz w:val="20"/>
          <w:szCs w:val="18"/>
        </w:rPr>
        <w:t>NodeName</w:t>
      </w:r>
      <w:proofErr w:type="spellEnd"/>
      <w:r w:rsidRPr="00E377E7">
        <w:rPr>
          <w:rFonts w:ascii="Lucida Console" w:hAnsi="Lucida Console" w:cs="Lucida Console"/>
          <w:sz w:val="20"/>
          <w:szCs w:val="18"/>
        </w:rPr>
        <w:t xml:space="preserv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w:t>
      </w:r>
      <w:proofErr w:type="spellStart"/>
      <w:r w:rsidRPr="00E377E7">
        <w:rPr>
          <w:rFonts w:ascii="Lucida Console" w:hAnsi="Lucida Console" w:cs="Lucida Console"/>
          <w:color w:val="8B0000"/>
          <w:sz w:val="20"/>
          <w:szCs w:val="18"/>
        </w:rPr>
        <w:t>localhost</w:t>
      </w:r>
      <w:proofErr w:type="spellEnd"/>
      <w:r w:rsidRPr="00E377E7">
        <w:rPr>
          <w:rFonts w:ascii="Lucida Console" w:hAnsi="Lucida Console" w:cs="Lucida Console"/>
          <w:color w:val="8B0000"/>
          <w:sz w:val="20"/>
          <w:szCs w:val="18"/>
        </w:rPr>
        <w:t>'</w:t>
      </w:r>
    </w:p>
    <w:p w14:paraId="4B8BEC3E"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51F2ED40"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p>
    <w:p w14:paraId="6F848B36"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6400"/>
          <w:sz w:val="20"/>
          <w:szCs w:val="18"/>
        </w:rPr>
        <w:t># Import the module that defines custom resources</w:t>
      </w:r>
    </w:p>
    <w:p w14:paraId="4ADD8416"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00FF"/>
          <w:sz w:val="20"/>
          <w:szCs w:val="18"/>
        </w:rPr>
        <w:t>Import-</w:t>
      </w:r>
      <w:proofErr w:type="spellStart"/>
      <w:r w:rsidRPr="00E377E7">
        <w:rPr>
          <w:rFonts w:ascii="Lucida Console" w:hAnsi="Lucida Console" w:cs="Lucida Console"/>
          <w:color w:val="0000FF"/>
          <w:sz w:val="20"/>
          <w:szCs w:val="18"/>
        </w:rPr>
        <w:t>DscResource</w:t>
      </w:r>
      <w:proofErr w:type="spellEnd"/>
      <w:r w:rsidRPr="00E377E7">
        <w:rPr>
          <w:rFonts w:ascii="Lucida Console" w:hAnsi="Lucida Console" w:cs="Lucida Console"/>
          <w:sz w:val="20"/>
          <w:szCs w:val="18"/>
        </w:rPr>
        <w:t xml:space="preserve"> </w:t>
      </w:r>
      <w:r w:rsidRPr="00E377E7">
        <w:rPr>
          <w:rFonts w:ascii="Lucida Console" w:hAnsi="Lucida Console" w:cs="Lucida Console"/>
          <w:color w:val="000080"/>
          <w:sz w:val="20"/>
          <w:szCs w:val="18"/>
        </w:rPr>
        <w:t>-Module</w:t>
      </w:r>
      <w:r w:rsidRPr="00E377E7">
        <w:rPr>
          <w:rFonts w:ascii="Lucida Console" w:hAnsi="Lucida Console" w:cs="Lucida Console"/>
          <w:sz w:val="20"/>
          <w:szCs w:val="18"/>
        </w:rPr>
        <w:t xml:space="preserve"> </w:t>
      </w:r>
      <w:proofErr w:type="spellStart"/>
      <w:r w:rsidRPr="00E377E7">
        <w:rPr>
          <w:rFonts w:ascii="Lucida Console" w:hAnsi="Lucida Console" w:cs="Lucida Console"/>
          <w:color w:val="8A2BE2"/>
          <w:sz w:val="20"/>
          <w:szCs w:val="18"/>
        </w:rPr>
        <w:t>xWebAdministration</w:t>
      </w:r>
      <w:proofErr w:type="spellEnd"/>
    </w:p>
    <w:p w14:paraId="2F21285E"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p>
    <w:p w14:paraId="261678F7"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Node </w:t>
      </w:r>
      <w:r w:rsidRPr="00E377E7">
        <w:rPr>
          <w:rFonts w:ascii="Lucida Console" w:hAnsi="Lucida Console" w:cs="Lucida Console"/>
          <w:color w:val="FF4500"/>
          <w:sz w:val="20"/>
          <w:szCs w:val="18"/>
        </w:rPr>
        <w:t>$</w:t>
      </w:r>
      <w:proofErr w:type="spellStart"/>
      <w:r w:rsidRPr="00E377E7">
        <w:rPr>
          <w:rFonts w:ascii="Lucida Console" w:hAnsi="Lucida Console" w:cs="Lucida Console"/>
          <w:color w:val="FF4500"/>
          <w:sz w:val="20"/>
          <w:szCs w:val="18"/>
        </w:rPr>
        <w:t>NodeName</w:t>
      </w:r>
      <w:proofErr w:type="spellEnd"/>
    </w:p>
    <w:p w14:paraId="472B54E7"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6464EC18"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6400"/>
          <w:sz w:val="20"/>
          <w:szCs w:val="18"/>
        </w:rPr>
        <w:t># Install the IIS role</w:t>
      </w:r>
    </w:p>
    <w:p w14:paraId="0EC24E2E"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roofErr w:type="spellStart"/>
      <w:r w:rsidRPr="00E377E7">
        <w:rPr>
          <w:rFonts w:ascii="Lucida Console" w:hAnsi="Lucida Console" w:cs="Lucida Console"/>
          <w:sz w:val="20"/>
          <w:szCs w:val="18"/>
        </w:rPr>
        <w:t>WindowsFeature</w:t>
      </w:r>
      <w:proofErr w:type="spellEnd"/>
      <w:r w:rsidRPr="00E377E7">
        <w:rPr>
          <w:rFonts w:ascii="Lucida Console" w:hAnsi="Lucida Console" w:cs="Lucida Console"/>
          <w:sz w:val="20"/>
          <w:szCs w:val="18"/>
        </w:rPr>
        <w:t xml:space="preserve"> </w:t>
      </w:r>
      <w:r w:rsidRPr="00E377E7">
        <w:rPr>
          <w:rFonts w:ascii="Lucida Console" w:hAnsi="Lucida Console" w:cs="Lucida Console"/>
          <w:color w:val="8A2BE2"/>
          <w:sz w:val="20"/>
          <w:szCs w:val="18"/>
        </w:rPr>
        <w:t>IIS</w:t>
      </w:r>
    </w:p>
    <w:p w14:paraId="4F3DFF0C"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186E3C04"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Ensure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"Present"</w:t>
      </w:r>
    </w:p>
    <w:p w14:paraId="580111F6"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Name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"Web-Server"</w:t>
      </w:r>
    </w:p>
    <w:p w14:paraId="3C1AE029"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6E165DE8"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p>
    <w:p w14:paraId="6B1D8564"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6400"/>
          <w:sz w:val="20"/>
          <w:szCs w:val="18"/>
        </w:rPr>
        <w:t># Stop the default website</w:t>
      </w:r>
    </w:p>
    <w:p w14:paraId="66932DC2"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roofErr w:type="spellStart"/>
      <w:proofErr w:type="gramStart"/>
      <w:r w:rsidRPr="00E377E7">
        <w:rPr>
          <w:rFonts w:ascii="Lucida Console" w:hAnsi="Lucida Console" w:cs="Lucida Console"/>
          <w:sz w:val="20"/>
          <w:szCs w:val="18"/>
        </w:rPr>
        <w:t>xWebsite</w:t>
      </w:r>
      <w:proofErr w:type="spellEnd"/>
      <w:proofErr w:type="gramEnd"/>
      <w:r w:rsidRPr="00E377E7">
        <w:rPr>
          <w:rFonts w:ascii="Lucida Console" w:hAnsi="Lucida Console" w:cs="Lucida Console"/>
          <w:sz w:val="20"/>
          <w:szCs w:val="18"/>
        </w:rPr>
        <w:t xml:space="preserve"> </w:t>
      </w:r>
      <w:proofErr w:type="spellStart"/>
      <w:r w:rsidRPr="00E377E7">
        <w:rPr>
          <w:rFonts w:ascii="Lucida Console" w:hAnsi="Lucida Console" w:cs="Lucida Console"/>
          <w:color w:val="8A2BE2"/>
          <w:sz w:val="20"/>
          <w:szCs w:val="18"/>
        </w:rPr>
        <w:t>DefaultSite</w:t>
      </w:r>
      <w:proofErr w:type="spellEnd"/>
      <w:r w:rsidRPr="00E377E7">
        <w:rPr>
          <w:rFonts w:ascii="Lucida Console" w:hAnsi="Lucida Console" w:cs="Lucida Console"/>
          <w:sz w:val="20"/>
          <w:szCs w:val="18"/>
        </w:rPr>
        <w:t xml:space="preserve"> </w:t>
      </w:r>
    </w:p>
    <w:p w14:paraId="374F62FD"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7B9552E2"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Ensure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"Present"</w:t>
      </w:r>
    </w:p>
    <w:p w14:paraId="2A99932D"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Name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"Default Web Site"</w:t>
      </w:r>
    </w:p>
    <w:p w14:paraId="60AFEE8D"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State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"Stopped"</w:t>
      </w:r>
    </w:p>
    <w:p w14:paraId="585F82D2"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roofErr w:type="spellStart"/>
      <w:r w:rsidRPr="00E377E7">
        <w:rPr>
          <w:rFonts w:ascii="Lucida Console" w:hAnsi="Lucida Console" w:cs="Lucida Console"/>
          <w:sz w:val="20"/>
          <w:szCs w:val="18"/>
        </w:rPr>
        <w:t>PhysicalPath</w:t>
      </w:r>
      <w:proofErr w:type="spellEnd"/>
      <w:r w:rsidRPr="00E377E7">
        <w:rPr>
          <w:rFonts w:ascii="Lucida Console" w:hAnsi="Lucida Console" w:cs="Lucida Console"/>
          <w:sz w:val="20"/>
          <w:szCs w:val="18"/>
        </w:rPr>
        <w:t xml:space="preserv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"C:\inetpub\wwwroot"</w:t>
      </w:r>
    </w:p>
    <w:p w14:paraId="632A85D5"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roofErr w:type="spellStart"/>
      <w:r w:rsidRPr="00E377E7">
        <w:rPr>
          <w:rFonts w:ascii="Lucida Console" w:hAnsi="Lucida Console" w:cs="Lucida Console"/>
          <w:sz w:val="20"/>
          <w:szCs w:val="18"/>
        </w:rPr>
        <w:t>DependsOn</w:t>
      </w:r>
      <w:proofErr w:type="spellEnd"/>
      <w:r w:rsidRPr="00E377E7">
        <w:rPr>
          <w:rFonts w:ascii="Lucida Console" w:hAnsi="Lucida Console" w:cs="Lucida Console"/>
          <w:sz w:val="20"/>
          <w:szCs w:val="18"/>
        </w:rPr>
        <w:t xml:space="preserv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w:t>
      </w:r>
      <w:proofErr w:type="spellStart"/>
      <w:r w:rsidRPr="00E377E7">
        <w:rPr>
          <w:rFonts w:ascii="Lucida Console" w:hAnsi="Lucida Console" w:cs="Lucida Console"/>
          <w:color w:val="8B0000"/>
          <w:sz w:val="20"/>
          <w:szCs w:val="18"/>
        </w:rPr>
        <w:t>WindowsFeature</w:t>
      </w:r>
      <w:proofErr w:type="spellEnd"/>
      <w:proofErr w:type="gramStart"/>
      <w:r w:rsidRPr="00E377E7">
        <w:rPr>
          <w:rFonts w:ascii="Lucida Console" w:hAnsi="Lucida Console" w:cs="Lucida Console"/>
          <w:color w:val="8B0000"/>
          <w:sz w:val="20"/>
          <w:szCs w:val="18"/>
        </w:rPr>
        <w:t>]IIS</w:t>
      </w:r>
      <w:proofErr w:type="gramEnd"/>
      <w:r w:rsidRPr="00E377E7">
        <w:rPr>
          <w:rFonts w:ascii="Lucida Console" w:hAnsi="Lucida Console" w:cs="Lucida Console"/>
          <w:color w:val="8B0000"/>
          <w:sz w:val="20"/>
          <w:szCs w:val="18"/>
        </w:rPr>
        <w:t>"</w:t>
      </w:r>
    </w:p>
    <w:p w14:paraId="715D2A85"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1E3530F8"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159DB871" w14:textId="2677CAB3" w:rsidR="00E377E7" w:rsidRPr="00E377E7" w:rsidRDefault="00E377E7" w:rsidP="00E377E7">
      <w:pPr>
        <w:shd w:val="clear" w:color="auto" w:fill="FFFFFF"/>
        <w:autoSpaceDE w:val="0"/>
        <w:autoSpaceDN w:val="0"/>
        <w:adjustRightInd w:val="0"/>
        <w:spacing w:after="0" w:line="240" w:lineRule="auto"/>
        <w:rPr>
          <w:rStyle w:val="Strong"/>
          <w:rFonts w:ascii="Lucida Console" w:hAnsi="Lucida Console" w:cs="Lucida Console"/>
          <w:b w:val="0"/>
          <w:bCs w:val="0"/>
          <w:sz w:val="20"/>
          <w:szCs w:val="18"/>
        </w:rPr>
      </w:pPr>
      <w:r w:rsidRPr="00E377E7">
        <w:rPr>
          <w:rFonts w:ascii="Lucida Console" w:hAnsi="Lucida Console" w:cs="Lucida Console"/>
          <w:sz w:val="20"/>
          <w:szCs w:val="18"/>
        </w:rPr>
        <w:t>}</w:t>
      </w:r>
    </w:p>
    <w:p w14:paraId="2DB433E4" w14:textId="77777777" w:rsidR="00E808E0" w:rsidRDefault="00E377E7" w:rsidP="00E377E7">
      <w:pPr>
        <w:pStyle w:val="Heading1"/>
        <w:rPr>
          <w:rStyle w:val="Strong"/>
          <w:b w:val="0"/>
          <w:bCs w:val="0"/>
        </w:rPr>
      </w:pPr>
      <w:r>
        <w:rPr>
          <w:rStyle w:val="Strong"/>
          <w:b w:val="0"/>
          <w:bCs w:val="0"/>
        </w:rPr>
        <w:t xml:space="preserve">Example: </w:t>
      </w:r>
      <w:r w:rsidR="00E808E0">
        <w:rPr>
          <w:rStyle w:val="Strong"/>
          <w:b w:val="0"/>
          <w:bCs w:val="0"/>
        </w:rPr>
        <w:t xml:space="preserve">Create a new </w:t>
      </w:r>
      <w:r>
        <w:rPr>
          <w:rStyle w:val="Strong"/>
          <w:b w:val="0"/>
          <w:bCs w:val="0"/>
        </w:rPr>
        <w:t>website</w:t>
      </w:r>
    </w:p>
    <w:p w14:paraId="6D74C21F" w14:textId="38F04F7B" w:rsidR="00E808E0" w:rsidRDefault="00E808E0" w:rsidP="00E808E0">
      <w:r w:rsidRPr="00E808E0">
        <w:t xml:space="preserve">While setting up IIS and </w:t>
      </w:r>
      <w:r>
        <w:t>stoppin</w:t>
      </w:r>
      <w:ins w:id="49" w:author="Travis Plunk" w:date="2014-06-25T16:16:00Z">
        <w:r w:rsidR="00F16B86">
          <w:t>g</w:t>
        </w:r>
      </w:ins>
      <w:r w:rsidRPr="00E808E0">
        <w:t xml:space="preserve"> the default website is interesting, it isn’t quite useful yet.  After all, typically people use IIS to set up websites of your own.  Fortunately, using DSC, adding another website is as simple </w:t>
      </w:r>
      <w:r>
        <w:t xml:space="preserve">as </w:t>
      </w:r>
      <w:r w:rsidRPr="00E808E0">
        <w:t xml:space="preserve">using the File and </w:t>
      </w:r>
      <w:proofErr w:type="spellStart"/>
      <w:r w:rsidRPr="00E808E0">
        <w:t>xWebsite</w:t>
      </w:r>
      <w:proofErr w:type="spellEnd"/>
      <w:r w:rsidRPr="00E808E0">
        <w:t xml:space="preserve"> resources to copy the website content and configure the website</w:t>
      </w:r>
      <w:ins w:id="50" w:author="Travis Plunk" w:date="2014-06-25T16:17:00Z">
        <w:r w:rsidR="00F16B86">
          <w:t xml:space="preserve"> with a default page.</w:t>
        </w:r>
      </w:ins>
      <w:del w:id="51" w:author="Travis Plunk" w:date="2014-06-25T16:17:00Z">
        <w:r w:rsidRPr="00E808E0" w:rsidDel="00F16B86">
          <w:delText>.</w:delText>
        </w:r>
      </w:del>
    </w:p>
    <w:p w14:paraId="492EE6A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roofErr w:type="gramStart"/>
      <w:r w:rsidRPr="00E808E0">
        <w:rPr>
          <w:rFonts w:ascii="Lucida Console" w:hAnsi="Lucida Console" w:cs="Lucida Console"/>
          <w:color w:val="00008B"/>
          <w:sz w:val="20"/>
          <w:szCs w:val="18"/>
        </w:rPr>
        <w:t>configuration</w:t>
      </w:r>
      <w:proofErr w:type="gramEnd"/>
      <w:r w:rsidRPr="00E808E0">
        <w:rPr>
          <w:rFonts w:ascii="Lucida Console" w:hAnsi="Lucida Console" w:cs="Lucida Console"/>
          <w:sz w:val="20"/>
          <w:szCs w:val="18"/>
        </w:rPr>
        <w:t xml:space="preserve"> </w:t>
      </w:r>
      <w:proofErr w:type="spellStart"/>
      <w:r w:rsidRPr="00E808E0">
        <w:rPr>
          <w:rFonts w:ascii="Lucida Console" w:hAnsi="Lucida Console" w:cs="Lucida Console"/>
          <w:color w:val="8A2BE2"/>
          <w:sz w:val="20"/>
          <w:szCs w:val="18"/>
        </w:rPr>
        <w:t>Sample_xWebsite_NewWebsite</w:t>
      </w:r>
      <w:proofErr w:type="spellEnd"/>
    </w:p>
    <w:p w14:paraId="2753CD71"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w:t>
      </w:r>
    </w:p>
    <w:p w14:paraId="54FD3F0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proofErr w:type="gramStart"/>
      <w:r w:rsidRPr="00E808E0">
        <w:rPr>
          <w:rFonts w:ascii="Lucida Console" w:hAnsi="Lucida Console" w:cs="Lucida Console"/>
          <w:color w:val="00008B"/>
          <w:sz w:val="20"/>
          <w:szCs w:val="18"/>
        </w:rPr>
        <w:t>param</w:t>
      </w:r>
      <w:proofErr w:type="spellEnd"/>
      <w:proofErr w:type="gramEnd"/>
    </w:p>
    <w:p w14:paraId="12685E6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48FAE50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Target nodes to apply the configuration</w:t>
      </w:r>
    </w:p>
    <w:p w14:paraId="5C31BD5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proofErr w:type="gramStart"/>
      <w:r w:rsidRPr="00E808E0">
        <w:rPr>
          <w:rFonts w:ascii="Lucida Console" w:hAnsi="Lucida Console" w:cs="Lucida Console"/>
          <w:color w:val="008080"/>
          <w:sz w:val="20"/>
          <w:szCs w:val="18"/>
        </w:rPr>
        <w:t>string</w:t>
      </w:r>
      <w:r w:rsidRPr="00E808E0">
        <w:rPr>
          <w:rFonts w:ascii="Lucida Console" w:hAnsi="Lucida Console" w:cs="Lucida Console"/>
          <w:color w:val="A9A9A9"/>
          <w:sz w:val="20"/>
          <w:szCs w:val="18"/>
        </w:rPr>
        <w:t>[</w:t>
      </w:r>
      <w:proofErr w:type="gramEnd"/>
      <w:r w:rsidRPr="00E808E0">
        <w:rPr>
          <w:rFonts w:ascii="Lucida Console" w:hAnsi="Lucida Console" w:cs="Lucida Console"/>
          <w:color w:val="A9A9A9"/>
          <w:sz w:val="20"/>
          <w:szCs w:val="18"/>
        </w:rPr>
        <w:t>]]</w:t>
      </w:r>
      <w:r w:rsidRPr="00E808E0">
        <w:rPr>
          <w:rFonts w:ascii="Lucida Console" w:hAnsi="Lucida Console" w:cs="Lucida Console"/>
          <w:color w:val="FF4500"/>
          <w:sz w:val="20"/>
          <w:szCs w:val="18"/>
        </w:rPr>
        <w:t>$</w:t>
      </w:r>
      <w:proofErr w:type="spellStart"/>
      <w:r w:rsidRPr="00E808E0">
        <w:rPr>
          <w:rFonts w:ascii="Lucida Console" w:hAnsi="Lucida Console" w:cs="Lucida Console"/>
          <w:color w:val="FF4500"/>
          <w:sz w:val="20"/>
          <w:szCs w:val="18"/>
        </w:rPr>
        <w:t>NodeName</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w:t>
      </w:r>
      <w:proofErr w:type="spellStart"/>
      <w:r w:rsidRPr="00E808E0">
        <w:rPr>
          <w:rFonts w:ascii="Lucida Console" w:hAnsi="Lucida Console" w:cs="Lucida Console"/>
          <w:color w:val="8B0000"/>
          <w:sz w:val="20"/>
          <w:szCs w:val="18"/>
        </w:rPr>
        <w:t>localhost</w:t>
      </w:r>
      <w:proofErr w:type="spellEnd"/>
      <w:r w:rsidRPr="00E808E0">
        <w:rPr>
          <w:rFonts w:ascii="Lucida Console" w:hAnsi="Lucida Console" w:cs="Lucida Console"/>
          <w:color w:val="8B0000"/>
          <w:sz w:val="20"/>
          <w:szCs w:val="18"/>
        </w:rPr>
        <w:t>'</w:t>
      </w:r>
      <w:r w:rsidRPr="00E808E0">
        <w:rPr>
          <w:rFonts w:ascii="Lucida Console" w:hAnsi="Lucida Console" w:cs="Lucida Console"/>
          <w:color w:val="A9A9A9"/>
          <w:sz w:val="20"/>
          <w:szCs w:val="18"/>
        </w:rPr>
        <w:t>,</w:t>
      </w:r>
    </w:p>
    <w:p w14:paraId="7B39DDD0"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75FF76A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Name of the website to create</w:t>
      </w:r>
    </w:p>
    <w:p w14:paraId="647731A4"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proofErr w:type="gramStart"/>
      <w:r w:rsidRPr="00E808E0">
        <w:rPr>
          <w:rFonts w:ascii="Lucida Console" w:hAnsi="Lucida Console" w:cs="Lucida Console"/>
          <w:color w:val="00BFFF"/>
          <w:sz w:val="20"/>
          <w:szCs w:val="18"/>
        </w:rPr>
        <w:t>Parameter</w:t>
      </w:r>
      <w:r w:rsidRPr="00E808E0">
        <w:rPr>
          <w:rFonts w:ascii="Lucida Console" w:hAnsi="Lucida Console" w:cs="Lucida Console"/>
          <w:sz w:val="20"/>
          <w:szCs w:val="18"/>
        </w:rPr>
        <w:t>(</w:t>
      </w:r>
      <w:proofErr w:type="gramEnd"/>
      <w:r w:rsidRPr="00E808E0">
        <w:rPr>
          <w:rFonts w:ascii="Lucida Console" w:hAnsi="Lucida Console" w:cs="Lucida Console"/>
          <w:sz w:val="20"/>
          <w:szCs w:val="18"/>
        </w:rPr>
        <w:t>Mandatory)</w:t>
      </w:r>
      <w:r w:rsidRPr="00E808E0">
        <w:rPr>
          <w:rFonts w:ascii="Lucida Console" w:hAnsi="Lucida Console" w:cs="Lucida Console"/>
          <w:color w:val="A9A9A9"/>
          <w:sz w:val="20"/>
          <w:szCs w:val="18"/>
        </w:rPr>
        <w:t>]</w:t>
      </w:r>
    </w:p>
    <w:p w14:paraId="4BB8461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proofErr w:type="spellStart"/>
      <w:proofErr w:type="gramStart"/>
      <w:r w:rsidRPr="00E808E0">
        <w:rPr>
          <w:rFonts w:ascii="Lucida Console" w:hAnsi="Lucida Console" w:cs="Lucida Console"/>
          <w:color w:val="00BFFF"/>
          <w:sz w:val="20"/>
          <w:szCs w:val="18"/>
        </w:rPr>
        <w:t>ValidateNotNullOrEmpty</w:t>
      </w:r>
      <w:proofErr w:type="spellEnd"/>
      <w:r w:rsidRPr="00E808E0">
        <w:rPr>
          <w:rFonts w:ascii="Lucida Console" w:hAnsi="Lucida Console" w:cs="Lucida Console"/>
          <w:sz w:val="20"/>
          <w:szCs w:val="18"/>
        </w:rPr>
        <w:t>(</w:t>
      </w:r>
      <w:proofErr w:type="gramEnd"/>
      <w:r w:rsidRPr="00E808E0">
        <w:rPr>
          <w:rFonts w:ascii="Lucida Console" w:hAnsi="Lucida Console" w:cs="Lucida Console"/>
          <w:sz w:val="20"/>
          <w:szCs w:val="18"/>
        </w:rPr>
        <w:t>)</w:t>
      </w:r>
      <w:r w:rsidRPr="00E808E0">
        <w:rPr>
          <w:rFonts w:ascii="Lucida Console" w:hAnsi="Lucida Console" w:cs="Lucida Console"/>
          <w:color w:val="A9A9A9"/>
          <w:sz w:val="20"/>
          <w:szCs w:val="18"/>
        </w:rPr>
        <w:t>]</w:t>
      </w:r>
    </w:p>
    <w:p w14:paraId="7766585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8080"/>
          <w:sz w:val="20"/>
          <w:szCs w:val="18"/>
        </w:rPr>
        <w:t>String</w:t>
      </w:r>
      <w:r w:rsidRPr="00E808E0">
        <w:rPr>
          <w:rFonts w:ascii="Lucida Console" w:hAnsi="Lucida Console" w:cs="Lucida Console"/>
          <w:color w:val="A9A9A9"/>
          <w:sz w:val="20"/>
          <w:szCs w:val="18"/>
        </w:rPr>
        <w:t>]</w:t>
      </w:r>
      <w:r w:rsidRPr="00E808E0">
        <w:rPr>
          <w:rFonts w:ascii="Lucida Console" w:hAnsi="Lucida Console" w:cs="Lucida Console"/>
          <w:color w:val="FF4500"/>
          <w:sz w:val="20"/>
          <w:szCs w:val="18"/>
        </w:rPr>
        <w:t>$</w:t>
      </w:r>
      <w:proofErr w:type="spellStart"/>
      <w:r w:rsidRPr="00E808E0">
        <w:rPr>
          <w:rFonts w:ascii="Lucida Console" w:hAnsi="Lucida Console" w:cs="Lucida Console"/>
          <w:color w:val="FF4500"/>
          <w:sz w:val="20"/>
          <w:szCs w:val="18"/>
        </w:rPr>
        <w:t>WebSiteName</w:t>
      </w:r>
      <w:proofErr w:type="spellEnd"/>
      <w:r w:rsidRPr="00E808E0">
        <w:rPr>
          <w:rFonts w:ascii="Lucida Console" w:hAnsi="Lucida Console" w:cs="Lucida Console"/>
          <w:color w:val="A9A9A9"/>
          <w:sz w:val="20"/>
          <w:szCs w:val="18"/>
        </w:rPr>
        <w:t>,</w:t>
      </w:r>
    </w:p>
    <w:p w14:paraId="2C58F0D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6B1BD76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Source Path for Website content</w:t>
      </w:r>
    </w:p>
    <w:p w14:paraId="26232A7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proofErr w:type="gramStart"/>
      <w:r w:rsidRPr="00E808E0">
        <w:rPr>
          <w:rFonts w:ascii="Lucida Console" w:hAnsi="Lucida Console" w:cs="Lucida Console"/>
          <w:color w:val="00BFFF"/>
          <w:sz w:val="20"/>
          <w:szCs w:val="18"/>
        </w:rPr>
        <w:t>Parameter</w:t>
      </w:r>
      <w:r w:rsidRPr="00E808E0">
        <w:rPr>
          <w:rFonts w:ascii="Lucida Console" w:hAnsi="Lucida Console" w:cs="Lucida Console"/>
          <w:sz w:val="20"/>
          <w:szCs w:val="18"/>
        </w:rPr>
        <w:t>(</w:t>
      </w:r>
      <w:proofErr w:type="gramEnd"/>
      <w:r w:rsidRPr="00E808E0">
        <w:rPr>
          <w:rFonts w:ascii="Lucida Console" w:hAnsi="Lucida Console" w:cs="Lucida Console"/>
          <w:sz w:val="20"/>
          <w:szCs w:val="18"/>
        </w:rPr>
        <w:t>Mandatory)</w:t>
      </w:r>
      <w:r w:rsidRPr="00E808E0">
        <w:rPr>
          <w:rFonts w:ascii="Lucida Console" w:hAnsi="Lucida Console" w:cs="Lucida Console"/>
          <w:color w:val="A9A9A9"/>
          <w:sz w:val="20"/>
          <w:szCs w:val="18"/>
        </w:rPr>
        <w:t>]</w:t>
      </w:r>
    </w:p>
    <w:p w14:paraId="2E21CD5C"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proofErr w:type="spellStart"/>
      <w:proofErr w:type="gramStart"/>
      <w:r w:rsidRPr="00E808E0">
        <w:rPr>
          <w:rFonts w:ascii="Lucida Console" w:hAnsi="Lucida Console" w:cs="Lucida Console"/>
          <w:color w:val="00BFFF"/>
          <w:sz w:val="20"/>
          <w:szCs w:val="18"/>
        </w:rPr>
        <w:t>ValidateNotNullOrEmpty</w:t>
      </w:r>
      <w:proofErr w:type="spellEnd"/>
      <w:r w:rsidRPr="00E808E0">
        <w:rPr>
          <w:rFonts w:ascii="Lucida Console" w:hAnsi="Lucida Console" w:cs="Lucida Console"/>
          <w:sz w:val="20"/>
          <w:szCs w:val="18"/>
        </w:rPr>
        <w:t>(</w:t>
      </w:r>
      <w:proofErr w:type="gramEnd"/>
      <w:r w:rsidRPr="00E808E0">
        <w:rPr>
          <w:rFonts w:ascii="Lucida Console" w:hAnsi="Lucida Console" w:cs="Lucida Console"/>
          <w:sz w:val="20"/>
          <w:szCs w:val="18"/>
        </w:rPr>
        <w:t>)</w:t>
      </w:r>
      <w:r w:rsidRPr="00E808E0">
        <w:rPr>
          <w:rFonts w:ascii="Lucida Console" w:hAnsi="Lucida Console" w:cs="Lucida Console"/>
          <w:color w:val="A9A9A9"/>
          <w:sz w:val="20"/>
          <w:szCs w:val="18"/>
        </w:rPr>
        <w:t>]</w:t>
      </w:r>
    </w:p>
    <w:p w14:paraId="61D014FE"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8080"/>
          <w:sz w:val="20"/>
          <w:szCs w:val="18"/>
        </w:rPr>
        <w:t>String</w:t>
      </w:r>
      <w:r w:rsidRPr="00E808E0">
        <w:rPr>
          <w:rFonts w:ascii="Lucida Console" w:hAnsi="Lucida Console" w:cs="Lucida Console"/>
          <w:color w:val="A9A9A9"/>
          <w:sz w:val="20"/>
          <w:szCs w:val="18"/>
        </w:rPr>
        <w:t>]</w:t>
      </w:r>
      <w:r w:rsidRPr="00E808E0">
        <w:rPr>
          <w:rFonts w:ascii="Lucida Console" w:hAnsi="Lucida Console" w:cs="Lucida Console"/>
          <w:color w:val="FF4500"/>
          <w:sz w:val="20"/>
          <w:szCs w:val="18"/>
        </w:rPr>
        <w:t>$</w:t>
      </w:r>
      <w:proofErr w:type="spellStart"/>
      <w:r w:rsidRPr="00E808E0">
        <w:rPr>
          <w:rFonts w:ascii="Lucida Console" w:hAnsi="Lucida Console" w:cs="Lucida Console"/>
          <w:color w:val="FF4500"/>
          <w:sz w:val="20"/>
          <w:szCs w:val="18"/>
        </w:rPr>
        <w:t>SourcePath</w:t>
      </w:r>
      <w:proofErr w:type="spellEnd"/>
      <w:r w:rsidRPr="00E808E0">
        <w:rPr>
          <w:rFonts w:ascii="Lucida Console" w:hAnsi="Lucida Console" w:cs="Lucida Console"/>
          <w:color w:val="A9A9A9"/>
          <w:sz w:val="20"/>
          <w:szCs w:val="18"/>
        </w:rPr>
        <w:t>,</w:t>
      </w:r>
    </w:p>
    <w:p w14:paraId="06C2348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6367151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Destination path for Website content</w:t>
      </w:r>
    </w:p>
    <w:p w14:paraId="04A0BD3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proofErr w:type="gramStart"/>
      <w:r w:rsidRPr="00E808E0">
        <w:rPr>
          <w:rFonts w:ascii="Lucida Console" w:hAnsi="Lucida Console" w:cs="Lucida Console"/>
          <w:color w:val="00BFFF"/>
          <w:sz w:val="20"/>
          <w:szCs w:val="18"/>
        </w:rPr>
        <w:t>Parameter</w:t>
      </w:r>
      <w:r w:rsidRPr="00E808E0">
        <w:rPr>
          <w:rFonts w:ascii="Lucida Console" w:hAnsi="Lucida Console" w:cs="Lucida Console"/>
          <w:sz w:val="20"/>
          <w:szCs w:val="18"/>
        </w:rPr>
        <w:t>(</w:t>
      </w:r>
      <w:proofErr w:type="gramEnd"/>
      <w:r w:rsidRPr="00E808E0">
        <w:rPr>
          <w:rFonts w:ascii="Lucida Console" w:hAnsi="Lucida Console" w:cs="Lucida Console"/>
          <w:sz w:val="20"/>
          <w:szCs w:val="18"/>
        </w:rPr>
        <w:t>Mandatory)</w:t>
      </w:r>
      <w:r w:rsidRPr="00E808E0">
        <w:rPr>
          <w:rFonts w:ascii="Lucida Console" w:hAnsi="Lucida Console" w:cs="Lucida Console"/>
          <w:color w:val="A9A9A9"/>
          <w:sz w:val="20"/>
          <w:szCs w:val="18"/>
        </w:rPr>
        <w:t>]</w:t>
      </w:r>
    </w:p>
    <w:p w14:paraId="2588BB9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proofErr w:type="spellStart"/>
      <w:proofErr w:type="gramStart"/>
      <w:r w:rsidRPr="00E808E0">
        <w:rPr>
          <w:rFonts w:ascii="Lucida Console" w:hAnsi="Lucida Console" w:cs="Lucida Console"/>
          <w:color w:val="00BFFF"/>
          <w:sz w:val="20"/>
          <w:szCs w:val="18"/>
        </w:rPr>
        <w:t>ValidateNotNullOrEmpty</w:t>
      </w:r>
      <w:proofErr w:type="spellEnd"/>
      <w:r w:rsidRPr="00E808E0">
        <w:rPr>
          <w:rFonts w:ascii="Lucida Console" w:hAnsi="Lucida Console" w:cs="Lucida Console"/>
          <w:sz w:val="20"/>
          <w:szCs w:val="18"/>
        </w:rPr>
        <w:t>(</w:t>
      </w:r>
      <w:proofErr w:type="gramEnd"/>
      <w:r w:rsidRPr="00E808E0">
        <w:rPr>
          <w:rFonts w:ascii="Lucida Console" w:hAnsi="Lucida Console" w:cs="Lucida Console"/>
          <w:sz w:val="20"/>
          <w:szCs w:val="18"/>
        </w:rPr>
        <w:t>)</w:t>
      </w:r>
      <w:r w:rsidRPr="00E808E0">
        <w:rPr>
          <w:rFonts w:ascii="Lucida Console" w:hAnsi="Lucida Console" w:cs="Lucida Console"/>
          <w:color w:val="A9A9A9"/>
          <w:sz w:val="20"/>
          <w:szCs w:val="18"/>
        </w:rPr>
        <w:t>]</w:t>
      </w:r>
    </w:p>
    <w:p w14:paraId="0991F91C"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8080"/>
          <w:sz w:val="20"/>
          <w:szCs w:val="18"/>
        </w:rPr>
        <w:t>String</w:t>
      </w:r>
      <w:r w:rsidRPr="00E808E0">
        <w:rPr>
          <w:rFonts w:ascii="Lucida Console" w:hAnsi="Lucida Console" w:cs="Lucida Console"/>
          <w:color w:val="A9A9A9"/>
          <w:sz w:val="20"/>
          <w:szCs w:val="18"/>
        </w:rPr>
        <w:t>]</w:t>
      </w:r>
      <w:r w:rsidRPr="00E808E0">
        <w:rPr>
          <w:rFonts w:ascii="Lucida Console" w:hAnsi="Lucida Console" w:cs="Lucida Console"/>
          <w:color w:val="FF4500"/>
          <w:sz w:val="20"/>
          <w:szCs w:val="18"/>
        </w:rPr>
        <w:t>$</w:t>
      </w:r>
      <w:proofErr w:type="spellStart"/>
      <w:r w:rsidRPr="00E808E0">
        <w:rPr>
          <w:rFonts w:ascii="Lucida Console" w:hAnsi="Lucida Console" w:cs="Lucida Console"/>
          <w:color w:val="FF4500"/>
          <w:sz w:val="20"/>
          <w:szCs w:val="18"/>
        </w:rPr>
        <w:t>DestinationPath</w:t>
      </w:r>
      <w:proofErr w:type="spellEnd"/>
    </w:p>
    <w:p w14:paraId="400E6BCE"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044AA65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3EDD002C"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Import the module that defines custom resources</w:t>
      </w:r>
    </w:p>
    <w:p w14:paraId="3F5C6F4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lastRenderedPageBreak/>
        <w:t xml:space="preserve">    </w:t>
      </w:r>
      <w:r w:rsidRPr="00E808E0">
        <w:rPr>
          <w:rFonts w:ascii="Lucida Console" w:hAnsi="Lucida Console" w:cs="Lucida Console"/>
          <w:color w:val="0000FF"/>
          <w:sz w:val="20"/>
          <w:szCs w:val="18"/>
        </w:rPr>
        <w:t>Import-</w:t>
      </w:r>
      <w:proofErr w:type="spellStart"/>
      <w:r w:rsidRPr="00E808E0">
        <w:rPr>
          <w:rFonts w:ascii="Lucida Console" w:hAnsi="Lucida Console" w:cs="Lucida Console"/>
          <w:color w:val="0000FF"/>
          <w:sz w:val="20"/>
          <w:szCs w:val="18"/>
        </w:rPr>
        <w:t>DscResource</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000080"/>
          <w:sz w:val="20"/>
          <w:szCs w:val="18"/>
        </w:rPr>
        <w:t>-Module</w:t>
      </w:r>
      <w:r w:rsidRPr="00E808E0">
        <w:rPr>
          <w:rFonts w:ascii="Lucida Console" w:hAnsi="Lucida Console" w:cs="Lucida Console"/>
          <w:sz w:val="20"/>
          <w:szCs w:val="18"/>
        </w:rPr>
        <w:t xml:space="preserve"> </w:t>
      </w:r>
      <w:proofErr w:type="spellStart"/>
      <w:r w:rsidRPr="00E808E0">
        <w:rPr>
          <w:rFonts w:ascii="Lucida Console" w:hAnsi="Lucida Console" w:cs="Lucida Console"/>
          <w:color w:val="8A2BE2"/>
          <w:sz w:val="20"/>
          <w:szCs w:val="18"/>
        </w:rPr>
        <w:t>xWebAdministration</w:t>
      </w:r>
      <w:proofErr w:type="spellEnd"/>
    </w:p>
    <w:p w14:paraId="5825C1B8"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3B85A24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Node </w:t>
      </w:r>
      <w:r w:rsidRPr="00E808E0">
        <w:rPr>
          <w:rFonts w:ascii="Lucida Console" w:hAnsi="Lucida Console" w:cs="Lucida Console"/>
          <w:color w:val="FF4500"/>
          <w:sz w:val="20"/>
          <w:szCs w:val="18"/>
        </w:rPr>
        <w:t>$</w:t>
      </w:r>
      <w:proofErr w:type="spellStart"/>
      <w:r w:rsidRPr="00E808E0">
        <w:rPr>
          <w:rFonts w:ascii="Lucida Console" w:hAnsi="Lucida Console" w:cs="Lucida Console"/>
          <w:color w:val="FF4500"/>
          <w:sz w:val="20"/>
          <w:szCs w:val="18"/>
        </w:rPr>
        <w:t>NodeName</w:t>
      </w:r>
      <w:proofErr w:type="spellEnd"/>
    </w:p>
    <w:p w14:paraId="10AEA5D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171C866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Install the IIS role</w:t>
      </w:r>
    </w:p>
    <w:p w14:paraId="3C5D668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WindowsFeature</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8A2BE2"/>
          <w:sz w:val="20"/>
          <w:szCs w:val="18"/>
        </w:rPr>
        <w:t>IIS</w:t>
      </w:r>
    </w:p>
    <w:p w14:paraId="6633109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5010A954"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2A3CDD00"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Name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"Web-Server"</w:t>
      </w:r>
    </w:p>
    <w:p w14:paraId="7BF7088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4F0F712C"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1E75732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Install the ASP .NET 4.5 role</w:t>
      </w:r>
    </w:p>
    <w:p w14:paraId="1ACECA80"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WindowsFeature</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8A2BE2"/>
          <w:sz w:val="20"/>
          <w:szCs w:val="18"/>
        </w:rPr>
        <w:t>AspNet45</w:t>
      </w:r>
    </w:p>
    <w:p w14:paraId="0A3B609A"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22F5AE1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4624806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Name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"Web-Asp-Net45"</w:t>
      </w:r>
    </w:p>
    <w:p w14:paraId="015E8CF2"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2351C2C2"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12A951B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Stop the default website</w:t>
      </w:r>
    </w:p>
    <w:p w14:paraId="04B0922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proofErr w:type="gramStart"/>
      <w:r w:rsidRPr="00E808E0">
        <w:rPr>
          <w:rFonts w:ascii="Lucida Console" w:hAnsi="Lucida Console" w:cs="Lucida Console"/>
          <w:sz w:val="20"/>
          <w:szCs w:val="18"/>
        </w:rPr>
        <w:t>xWebsite</w:t>
      </w:r>
      <w:proofErr w:type="spellEnd"/>
      <w:proofErr w:type="gramEnd"/>
      <w:r w:rsidRPr="00E808E0">
        <w:rPr>
          <w:rFonts w:ascii="Lucida Console" w:hAnsi="Lucida Console" w:cs="Lucida Console"/>
          <w:sz w:val="20"/>
          <w:szCs w:val="18"/>
        </w:rPr>
        <w:t xml:space="preserve"> </w:t>
      </w:r>
      <w:proofErr w:type="spellStart"/>
      <w:r w:rsidRPr="00E808E0">
        <w:rPr>
          <w:rFonts w:ascii="Lucida Console" w:hAnsi="Lucida Console" w:cs="Lucida Console"/>
          <w:color w:val="8A2BE2"/>
          <w:sz w:val="20"/>
          <w:szCs w:val="18"/>
        </w:rPr>
        <w:t>DefaultSite</w:t>
      </w:r>
      <w:proofErr w:type="spellEnd"/>
      <w:r w:rsidRPr="00E808E0">
        <w:rPr>
          <w:rFonts w:ascii="Lucida Console" w:hAnsi="Lucida Console" w:cs="Lucida Console"/>
          <w:sz w:val="20"/>
          <w:szCs w:val="18"/>
        </w:rPr>
        <w:t xml:space="preserve"> </w:t>
      </w:r>
    </w:p>
    <w:p w14:paraId="04E42BB1"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406CD9A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2AE62A7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Name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"Default Web Site"</w:t>
      </w:r>
    </w:p>
    <w:p w14:paraId="5AF86DD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State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"Stopped"</w:t>
      </w:r>
    </w:p>
    <w:p w14:paraId="079A19E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PhysicalPath</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"C:\inetpub\wwwroot"</w:t>
      </w:r>
    </w:p>
    <w:p w14:paraId="3DDFD1F6"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DependsOn</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w:t>
      </w:r>
      <w:proofErr w:type="spellStart"/>
      <w:r w:rsidRPr="00E808E0">
        <w:rPr>
          <w:rFonts w:ascii="Lucida Console" w:hAnsi="Lucida Console" w:cs="Lucida Console"/>
          <w:color w:val="8B0000"/>
          <w:sz w:val="20"/>
          <w:szCs w:val="18"/>
        </w:rPr>
        <w:t>WindowsFeature</w:t>
      </w:r>
      <w:proofErr w:type="spellEnd"/>
      <w:proofErr w:type="gramStart"/>
      <w:r w:rsidRPr="00E808E0">
        <w:rPr>
          <w:rFonts w:ascii="Lucida Console" w:hAnsi="Lucida Console" w:cs="Lucida Console"/>
          <w:color w:val="8B0000"/>
          <w:sz w:val="20"/>
          <w:szCs w:val="18"/>
        </w:rPr>
        <w:t>]IIS</w:t>
      </w:r>
      <w:proofErr w:type="gramEnd"/>
      <w:r w:rsidRPr="00E808E0">
        <w:rPr>
          <w:rFonts w:ascii="Lucida Console" w:hAnsi="Lucida Console" w:cs="Lucida Console"/>
          <w:color w:val="8B0000"/>
          <w:sz w:val="20"/>
          <w:szCs w:val="18"/>
        </w:rPr>
        <w:t>"</w:t>
      </w:r>
    </w:p>
    <w:p w14:paraId="4E86A28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1E1719C6"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774481E4"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Copy the website content</w:t>
      </w:r>
    </w:p>
    <w:p w14:paraId="1A37F42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File </w:t>
      </w:r>
      <w:proofErr w:type="spellStart"/>
      <w:r w:rsidRPr="00E808E0">
        <w:rPr>
          <w:rFonts w:ascii="Lucida Console" w:hAnsi="Lucida Console" w:cs="Lucida Console"/>
          <w:color w:val="8A2BE2"/>
          <w:sz w:val="20"/>
          <w:szCs w:val="18"/>
        </w:rPr>
        <w:t>WebContent</w:t>
      </w:r>
      <w:proofErr w:type="spellEnd"/>
    </w:p>
    <w:p w14:paraId="6F9F2EF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48DAE5D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10B171F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SourcePath</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w:t>
      </w:r>
      <w:proofErr w:type="spellStart"/>
      <w:r w:rsidRPr="00E808E0">
        <w:rPr>
          <w:rFonts w:ascii="Lucida Console" w:hAnsi="Lucida Console" w:cs="Lucida Console"/>
          <w:color w:val="FF4500"/>
          <w:sz w:val="20"/>
          <w:szCs w:val="18"/>
        </w:rPr>
        <w:t>SourcePath</w:t>
      </w:r>
      <w:proofErr w:type="spellEnd"/>
    </w:p>
    <w:p w14:paraId="026D849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DestinationPath</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w:t>
      </w:r>
      <w:proofErr w:type="spellStart"/>
      <w:r w:rsidRPr="00E808E0">
        <w:rPr>
          <w:rFonts w:ascii="Lucida Console" w:hAnsi="Lucida Console" w:cs="Lucida Console"/>
          <w:color w:val="FF4500"/>
          <w:sz w:val="20"/>
          <w:szCs w:val="18"/>
        </w:rPr>
        <w:t>DestinationPath</w:t>
      </w:r>
      <w:proofErr w:type="spellEnd"/>
    </w:p>
    <w:p w14:paraId="3E8484B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Recurse</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$true</w:t>
      </w:r>
    </w:p>
    <w:p w14:paraId="7CE48E50"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Type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"Directory"</w:t>
      </w:r>
    </w:p>
    <w:p w14:paraId="6734937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DependsOn</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w:t>
      </w:r>
      <w:proofErr w:type="spellStart"/>
      <w:r w:rsidRPr="00E808E0">
        <w:rPr>
          <w:rFonts w:ascii="Lucida Console" w:hAnsi="Lucida Console" w:cs="Lucida Console"/>
          <w:color w:val="8B0000"/>
          <w:sz w:val="20"/>
          <w:szCs w:val="18"/>
        </w:rPr>
        <w:t>WindowsFeature</w:t>
      </w:r>
      <w:proofErr w:type="spellEnd"/>
      <w:proofErr w:type="gramStart"/>
      <w:r w:rsidRPr="00E808E0">
        <w:rPr>
          <w:rFonts w:ascii="Lucida Console" w:hAnsi="Lucida Console" w:cs="Lucida Console"/>
          <w:color w:val="8B0000"/>
          <w:sz w:val="20"/>
          <w:szCs w:val="18"/>
        </w:rPr>
        <w:t>]AspNet45</w:t>
      </w:r>
      <w:proofErr w:type="gramEnd"/>
      <w:r w:rsidRPr="00E808E0">
        <w:rPr>
          <w:rFonts w:ascii="Lucida Console" w:hAnsi="Lucida Console" w:cs="Lucida Console"/>
          <w:color w:val="8B0000"/>
          <w:sz w:val="20"/>
          <w:szCs w:val="18"/>
        </w:rPr>
        <w:t>"</w:t>
      </w:r>
    </w:p>
    <w:p w14:paraId="670B092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       </w:t>
      </w:r>
    </w:p>
    <w:p w14:paraId="2D6A5EAE"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64BF0051"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Create the new Website</w:t>
      </w:r>
    </w:p>
    <w:p w14:paraId="0E7C0BB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proofErr w:type="gramStart"/>
      <w:r w:rsidRPr="00E808E0">
        <w:rPr>
          <w:rFonts w:ascii="Lucida Console" w:hAnsi="Lucida Console" w:cs="Lucida Console"/>
          <w:sz w:val="20"/>
          <w:szCs w:val="18"/>
        </w:rPr>
        <w:t>xWebsite</w:t>
      </w:r>
      <w:proofErr w:type="spellEnd"/>
      <w:proofErr w:type="gramEnd"/>
      <w:r w:rsidRPr="00E808E0">
        <w:rPr>
          <w:rFonts w:ascii="Lucida Console" w:hAnsi="Lucida Console" w:cs="Lucida Console"/>
          <w:sz w:val="20"/>
          <w:szCs w:val="18"/>
        </w:rPr>
        <w:t xml:space="preserve"> </w:t>
      </w:r>
      <w:proofErr w:type="spellStart"/>
      <w:r w:rsidRPr="00E808E0">
        <w:rPr>
          <w:rFonts w:ascii="Lucida Console" w:hAnsi="Lucida Console" w:cs="Lucida Console"/>
          <w:color w:val="8A2BE2"/>
          <w:sz w:val="20"/>
          <w:szCs w:val="18"/>
        </w:rPr>
        <w:t>NewWebsite</w:t>
      </w:r>
      <w:proofErr w:type="spellEnd"/>
    </w:p>
    <w:p w14:paraId="47DAB26A"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2BFB702A"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680AC50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Name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w:t>
      </w:r>
      <w:proofErr w:type="spellStart"/>
      <w:r w:rsidRPr="00E808E0">
        <w:rPr>
          <w:rFonts w:ascii="Lucida Console" w:hAnsi="Lucida Console" w:cs="Lucida Console"/>
          <w:color w:val="FF4500"/>
          <w:sz w:val="20"/>
          <w:szCs w:val="18"/>
        </w:rPr>
        <w:t>WebSiteName</w:t>
      </w:r>
      <w:proofErr w:type="spellEnd"/>
    </w:p>
    <w:p w14:paraId="0036CD6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State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"Started"</w:t>
      </w:r>
    </w:p>
    <w:p w14:paraId="5173CDE6"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PhysicalPath</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w:t>
      </w:r>
      <w:proofErr w:type="spellStart"/>
      <w:r w:rsidRPr="00E808E0">
        <w:rPr>
          <w:rFonts w:ascii="Lucida Console" w:hAnsi="Lucida Console" w:cs="Lucida Console"/>
          <w:color w:val="FF4500"/>
          <w:sz w:val="20"/>
          <w:szCs w:val="18"/>
        </w:rPr>
        <w:t>DestinationPath</w:t>
      </w:r>
      <w:proofErr w:type="spellEnd"/>
    </w:p>
    <w:p w14:paraId="4A5DD549" w14:textId="79C4FD5C" w:rsidR="00F16B86" w:rsidRPr="00E04F87" w:rsidRDefault="00F16B86" w:rsidP="00F16B86">
      <w:pPr>
        <w:shd w:val="clear" w:color="auto" w:fill="FFFFFF"/>
        <w:autoSpaceDE w:val="0"/>
        <w:autoSpaceDN w:val="0"/>
        <w:adjustRightInd w:val="0"/>
        <w:spacing w:after="0" w:line="240" w:lineRule="auto"/>
        <w:rPr>
          <w:ins w:id="52" w:author="Travis Plunk" w:date="2014-06-25T16:16:00Z"/>
          <w:rFonts w:ascii="Lucida Console" w:hAnsi="Lucida Console" w:cs="Lucida Console"/>
          <w:color w:val="8B0000"/>
          <w:sz w:val="20"/>
          <w:szCs w:val="18"/>
        </w:rPr>
      </w:pPr>
      <w:ins w:id="53" w:author="Travis Plunk" w:date="2014-06-25T16:16:00Z">
        <w:r>
          <w:rPr>
            <w:rFonts w:ascii="Lucida Console" w:hAnsi="Lucida Console" w:cs="Lucida Console"/>
            <w:color w:val="8B0000"/>
            <w:sz w:val="20"/>
            <w:szCs w:val="18"/>
          </w:rPr>
          <w:tab/>
        </w:r>
        <w:r>
          <w:rPr>
            <w:rFonts w:ascii="Lucida Console" w:hAnsi="Lucida Console" w:cs="Lucida Console"/>
            <w:color w:val="8B0000"/>
            <w:sz w:val="20"/>
            <w:szCs w:val="18"/>
          </w:rPr>
          <w:tab/>
        </w:r>
        <w:proofErr w:type="spellStart"/>
        <w:r w:rsidRPr="00E04F87">
          <w:rPr>
            <w:rFonts w:ascii="Lucida Console" w:hAnsi="Lucida Console" w:cs="Lucida Console"/>
            <w:sz w:val="20"/>
            <w:szCs w:val="18"/>
          </w:rPr>
          <w:t>DefaultPage</w:t>
        </w:r>
        <w:proofErr w:type="spellEnd"/>
        <w:r>
          <w:rPr>
            <w:rFonts w:ascii="Lucida Console" w:hAnsi="Lucida Console" w:cs="Lucida Console"/>
            <w:color w:val="8B0000"/>
            <w:sz w:val="20"/>
            <w:szCs w:val="18"/>
          </w:rPr>
          <w:tab/>
          <w:t xml:space="preserve">    = </w:t>
        </w:r>
        <w:r w:rsidRPr="00E808E0">
          <w:rPr>
            <w:rFonts w:ascii="Lucida Console" w:hAnsi="Lucida Console" w:cs="Lucida Console"/>
            <w:color w:val="8B0000"/>
            <w:sz w:val="20"/>
            <w:szCs w:val="18"/>
          </w:rPr>
          <w:t>"</w:t>
        </w:r>
        <w:r>
          <w:rPr>
            <w:rFonts w:ascii="Lucida Console" w:hAnsi="Lucida Console" w:cs="Lucida Console"/>
            <w:color w:val="8B0000"/>
            <w:sz w:val="20"/>
            <w:szCs w:val="18"/>
          </w:rPr>
          <w:t>Default.aspx</w:t>
        </w:r>
        <w:r w:rsidRPr="00E808E0">
          <w:rPr>
            <w:rFonts w:ascii="Lucida Console" w:hAnsi="Lucida Console" w:cs="Lucida Console"/>
            <w:color w:val="8B0000"/>
            <w:sz w:val="20"/>
            <w:szCs w:val="18"/>
          </w:rPr>
          <w:t>"</w:t>
        </w:r>
      </w:ins>
    </w:p>
    <w:p w14:paraId="62AEE1B2" w14:textId="77777777" w:rsidR="00E808E0" w:rsidRDefault="00E808E0" w:rsidP="00E808E0">
      <w:pPr>
        <w:shd w:val="clear" w:color="auto" w:fill="FFFFFF"/>
        <w:autoSpaceDE w:val="0"/>
        <w:autoSpaceDN w:val="0"/>
        <w:adjustRightInd w:val="0"/>
        <w:spacing w:after="0" w:line="240" w:lineRule="auto"/>
        <w:rPr>
          <w:ins w:id="54" w:author="Travis Plunk" w:date="2014-06-25T16:15:00Z"/>
          <w:rFonts w:ascii="Lucida Console" w:hAnsi="Lucida Console" w:cs="Lucida Console"/>
          <w:color w:val="8B0000"/>
          <w:sz w:val="20"/>
          <w:szCs w:val="18"/>
        </w:rPr>
      </w:pPr>
      <w:r w:rsidRPr="00E808E0">
        <w:rPr>
          <w:rFonts w:ascii="Lucida Console" w:hAnsi="Lucida Console" w:cs="Lucida Console"/>
          <w:sz w:val="20"/>
          <w:szCs w:val="18"/>
        </w:rPr>
        <w:t xml:space="preserve">            </w:t>
      </w:r>
      <w:proofErr w:type="spellStart"/>
      <w:r w:rsidRPr="00E808E0">
        <w:rPr>
          <w:rFonts w:ascii="Lucida Console" w:hAnsi="Lucida Console" w:cs="Lucida Console"/>
          <w:sz w:val="20"/>
          <w:szCs w:val="18"/>
        </w:rPr>
        <w:t>DependsOn</w:t>
      </w:r>
      <w:proofErr w:type="spellEnd"/>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"[File</w:t>
      </w:r>
      <w:proofErr w:type="gramStart"/>
      <w:r w:rsidRPr="00E808E0">
        <w:rPr>
          <w:rFonts w:ascii="Lucida Console" w:hAnsi="Lucida Console" w:cs="Lucida Console"/>
          <w:color w:val="8B0000"/>
          <w:sz w:val="20"/>
          <w:szCs w:val="18"/>
        </w:rPr>
        <w:t>]</w:t>
      </w:r>
      <w:proofErr w:type="spellStart"/>
      <w:r w:rsidRPr="00E808E0">
        <w:rPr>
          <w:rFonts w:ascii="Lucida Console" w:hAnsi="Lucida Console" w:cs="Lucida Console"/>
          <w:color w:val="8B0000"/>
          <w:sz w:val="20"/>
          <w:szCs w:val="18"/>
        </w:rPr>
        <w:t>WebContent</w:t>
      </w:r>
      <w:proofErr w:type="spellEnd"/>
      <w:proofErr w:type="gramEnd"/>
      <w:r w:rsidRPr="00E808E0">
        <w:rPr>
          <w:rFonts w:ascii="Lucida Console" w:hAnsi="Lucida Console" w:cs="Lucida Console"/>
          <w:color w:val="8B0000"/>
          <w:sz w:val="20"/>
          <w:szCs w:val="18"/>
        </w:rPr>
        <w:t>"</w:t>
      </w:r>
    </w:p>
    <w:p w14:paraId="41575E9B" w14:textId="37AB86C4" w:rsidR="00F16B86" w:rsidRPr="00F16B86" w:rsidDel="00F16B86" w:rsidRDefault="00F16B86" w:rsidP="00E808E0">
      <w:pPr>
        <w:shd w:val="clear" w:color="auto" w:fill="FFFFFF"/>
        <w:autoSpaceDE w:val="0"/>
        <w:autoSpaceDN w:val="0"/>
        <w:adjustRightInd w:val="0"/>
        <w:spacing w:after="0" w:line="240" w:lineRule="auto"/>
        <w:rPr>
          <w:del w:id="55" w:author="Travis Plunk" w:date="2014-06-25T16:16:00Z"/>
          <w:rFonts w:ascii="Lucida Console" w:hAnsi="Lucida Console" w:cs="Lucida Console"/>
          <w:color w:val="8B0000"/>
          <w:sz w:val="20"/>
          <w:szCs w:val="18"/>
          <w:rPrChange w:id="56" w:author="Travis Plunk" w:date="2014-06-25T16:16:00Z">
            <w:rPr>
              <w:del w:id="57" w:author="Travis Plunk" w:date="2014-06-25T16:16:00Z"/>
              <w:rFonts w:ascii="Lucida Console" w:hAnsi="Lucida Console" w:cs="Lucida Console"/>
              <w:sz w:val="20"/>
              <w:szCs w:val="18"/>
            </w:rPr>
          </w:rPrChange>
        </w:rPr>
      </w:pPr>
    </w:p>
    <w:p w14:paraId="6A155C8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508B925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2A071731" w14:textId="0237F8D9"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 xml:space="preserve">} </w:t>
      </w:r>
    </w:p>
    <w:p w14:paraId="37516869" w14:textId="334807CA" w:rsidR="00E377E7" w:rsidRDefault="00E377E7" w:rsidP="00E377E7">
      <w:pPr>
        <w:pStyle w:val="Heading1"/>
        <w:rPr>
          <w:rStyle w:val="Strong"/>
          <w:b w:val="0"/>
          <w:bCs w:val="0"/>
        </w:rPr>
      </w:pPr>
      <w:r>
        <w:rPr>
          <w:rStyle w:val="Strong"/>
          <w:b w:val="0"/>
          <w:bCs w:val="0"/>
        </w:rPr>
        <w:t>Example: Removing the default website</w:t>
      </w:r>
    </w:p>
    <w:p w14:paraId="491F470E" w14:textId="13D371E2" w:rsidR="00E377E7" w:rsidRDefault="00034106" w:rsidP="00E377E7">
      <w:r w:rsidRPr="00034106">
        <w:t>In this example, we’ve moved the parameters used to generate the website into a configuration data file – all of the variant portions of the configuration are stored in a separate file.  This can be a powerful tool when using DSC to configure a project that will be deployed to multiple environments.  For example, users managing larger environments may want to test their configuration on a small number of machines before deploying it across many more machines in</w:t>
      </w:r>
      <w:r>
        <w:t xml:space="preserve"> their production environment. </w:t>
      </w:r>
    </w:p>
    <w:p w14:paraId="1CB2D649" w14:textId="00BFA41A" w:rsidR="00034106" w:rsidRDefault="00034106" w:rsidP="00034106">
      <w:r>
        <w:lastRenderedPageBreak/>
        <w:t>Configuration files are made with this in mind. This is an example configuration data file (saved as a .psd1).</w:t>
      </w:r>
    </w:p>
    <w:p w14:paraId="39CA8168"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roofErr w:type="gramStart"/>
      <w:r w:rsidRPr="00034106">
        <w:rPr>
          <w:rFonts w:ascii="Lucida Console" w:hAnsi="Lucida Console" w:cs="Lucida Console"/>
          <w:color w:val="00008B"/>
          <w:sz w:val="20"/>
          <w:szCs w:val="18"/>
        </w:rPr>
        <w:t>configuration</w:t>
      </w:r>
      <w:proofErr w:type="gramEnd"/>
      <w:r w:rsidRPr="00034106">
        <w:rPr>
          <w:rFonts w:ascii="Lucida Console" w:hAnsi="Lucida Console" w:cs="Lucida Console"/>
          <w:sz w:val="20"/>
          <w:szCs w:val="18"/>
        </w:rPr>
        <w:t xml:space="preserve"> </w:t>
      </w:r>
      <w:proofErr w:type="spellStart"/>
      <w:r w:rsidRPr="00034106">
        <w:rPr>
          <w:rFonts w:ascii="Lucida Console" w:hAnsi="Lucida Console" w:cs="Lucida Console"/>
          <w:color w:val="8A2BE2"/>
          <w:sz w:val="20"/>
          <w:szCs w:val="18"/>
        </w:rPr>
        <w:t>Sample_xWebsite_FromConfigurationData</w:t>
      </w:r>
      <w:proofErr w:type="spellEnd"/>
    </w:p>
    <w:p w14:paraId="28D34CFF"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w:t>
      </w:r>
    </w:p>
    <w:p w14:paraId="4D3DA0C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Import the module that defines custom resources</w:t>
      </w:r>
    </w:p>
    <w:p w14:paraId="504E2A2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00FF"/>
          <w:sz w:val="20"/>
          <w:szCs w:val="18"/>
        </w:rPr>
        <w:t>Import-</w:t>
      </w:r>
      <w:proofErr w:type="spellStart"/>
      <w:r w:rsidRPr="00034106">
        <w:rPr>
          <w:rFonts w:ascii="Lucida Console" w:hAnsi="Lucida Console" w:cs="Lucida Console"/>
          <w:color w:val="0000FF"/>
          <w:sz w:val="20"/>
          <w:szCs w:val="18"/>
        </w:rPr>
        <w:t>DscResource</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000080"/>
          <w:sz w:val="20"/>
          <w:szCs w:val="18"/>
        </w:rPr>
        <w:t>-Module</w:t>
      </w:r>
      <w:r w:rsidRPr="00034106">
        <w:rPr>
          <w:rFonts w:ascii="Lucida Console" w:hAnsi="Lucida Console" w:cs="Lucida Console"/>
          <w:sz w:val="20"/>
          <w:szCs w:val="18"/>
        </w:rPr>
        <w:t xml:space="preserve"> </w:t>
      </w:r>
      <w:proofErr w:type="spellStart"/>
      <w:r w:rsidRPr="00034106">
        <w:rPr>
          <w:rFonts w:ascii="Lucida Console" w:hAnsi="Lucida Console" w:cs="Lucida Console"/>
          <w:color w:val="8A2BE2"/>
          <w:sz w:val="20"/>
          <w:szCs w:val="18"/>
        </w:rPr>
        <w:t>xWebAdministration</w:t>
      </w:r>
      <w:proofErr w:type="spellEnd"/>
    </w:p>
    <w:p w14:paraId="61B483B8"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652E0A5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xml:space="preserve"># </w:t>
      </w:r>
      <w:proofErr w:type="gramStart"/>
      <w:r w:rsidRPr="00034106">
        <w:rPr>
          <w:rFonts w:ascii="Lucida Console" w:hAnsi="Lucida Console" w:cs="Lucida Console"/>
          <w:color w:val="006400"/>
          <w:sz w:val="20"/>
          <w:szCs w:val="18"/>
        </w:rPr>
        <w:t>Dynamically</w:t>
      </w:r>
      <w:proofErr w:type="gramEnd"/>
      <w:r w:rsidRPr="00034106">
        <w:rPr>
          <w:rFonts w:ascii="Lucida Console" w:hAnsi="Lucida Console" w:cs="Lucida Console"/>
          <w:color w:val="006400"/>
          <w:sz w:val="20"/>
          <w:szCs w:val="18"/>
        </w:rPr>
        <w:t xml:space="preserve"> find the applicable nodes from configuration data</w:t>
      </w:r>
    </w:p>
    <w:p w14:paraId="324FF6B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Node </w:t>
      </w:r>
      <w:r w:rsidRPr="00034106">
        <w:rPr>
          <w:rFonts w:ascii="Lucida Console" w:hAnsi="Lucida Console" w:cs="Lucida Console"/>
          <w:color w:val="FF4500"/>
          <w:sz w:val="20"/>
          <w:szCs w:val="18"/>
        </w:rPr>
        <w:t>$</w:t>
      </w:r>
      <w:proofErr w:type="spellStart"/>
      <w:proofErr w:type="gramStart"/>
      <w:r w:rsidRPr="00034106">
        <w:rPr>
          <w:rFonts w:ascii="Lucida Console" w:hAnsi="Lucida Console" w:cs="Lucida Console"/>
          <w:color w:val="FF4500"/>
          <w:sz w:val="20"/>
          <w:szCs w:val="18"/>
        </w:rPr>
        <w:t>AllNodes</w:t>
      </w:r>
      <w:r w:rsidRPr="00034106">
        <w:rPr>
          <w:rFonts w:ascii="Lucida Console" w:hAnsi="Lucida Console" w:cs="Lucida Console"/>
          <w:color w:val="A9A9A9"/>
          <w:sz w:val="20"/>
          <w:szCs w:val="18"/>
        </w:rPr>
        <w:t>.</w:t>
      </w:r>
      <w:r w:rsidRPr="00034106">
        <w:rPr>
          <w:rFonts w:ascii="Lucida Console" w:hAnsi="Lucida Console" w:cs="Lucida Console"/>
          <w:sz w:val="20"/>
          <w:szCs w:val="18"/>
        </w:rPr>
        <w:t>where</w:t>
      </w:r>
      <w:proofErr w:type="spellEnd"/>
      <w:r w:rsidRPr="00034106">
        <w:rPr>
          <w:rFonts w:ascii="Lucida Console" w:hAnsi="Lucida Console" w:cs="Lucida Console"/>
          <w:sz w:val="20"/>
          <w:szCs w:val="18"/>
        </w:rPr>
        <w:t>{</w:t>
      </w:r>
      <w:proofErr w:type="gramEnd"/>
      <w:r w:rsidRPr="00034106">
        <w:rPr>
          <w:rFonts w:ascii="Lucida Console" w:hAnsi="Lucida Console" w:cs="Lucida Console"/>
          <w:color w:val="FF4500"/>
          <w:sz w:val="20"/>
          <w:szCs w:val="18"/>
        </w:rPr>
        <w:t>$_</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Role </w:t>
      </w:r>
      <w:r w:rsidRPr="00034106">
        <w:rPr>
          <w:rFonts w:ascii="Lucida Console" w:hAnsi="Lucida Console" w:cs="Lucida Console"/>
          <w:color w:val="A9A9A9"/>
          <w:sz w:val="20"/>
          <w:szCs w:val="18"/>
        </w:rPr>
        <w:t>-</w:t>
      </w:r>
      <w:proofErr w:type="spellStart"/>
      <w:r w:rsidRPr="00034106">
        <w:rPr>
          <w:rFonts w:ascii="Lucida Console" w:hAnsi="Lucida Console" w:cs="Lucida Console"/>
          <w:color w:val="A9A9A9"/>
          <w:sz w:val="20"/>
          <w:szCs w:val="18"/>
        </w:rPr>
        <w:t>eq</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w:t>
      </w:r>
      <w:r w:rsidRPr="00034106">
        <w:rPr>
          <w:rFonts w:ascii="Lucida Console" w:hAnsi="Lucida Console" w:cs="Lucida Console"/>
          <w:sz w:val="20"/>
          <w:szCs w:val="18"/>
        </w:rPr>
        <w:t>}</w:t>
      </w:r>
      <w:r w:rsidRPr="00034106">
        <w:rPr>
          <w:rFonts w:ascii="Lucida Console" w:hAnsi="Lucida Console" w:cs="Lucida Console"/>
          <w:color w:val="A9A9A9"/>
          <w:sz w:val="20"/>
          <w:szCs w:val="18"/>
        </w:rPr>
        <w:t>.</w:t>
      </w:r>
      <w:proofErr w:type="spellStart"/>
      <w:r w:rsidRPr="00034106">
        <w:rPr>
          <w:rFonts w:ascii="Lucida Console" w:hAnsi="Lucida Console" w:cs="Lucida Console"/>
          <w:sz w:val="20"/>
          <w:szCs w:val="18"/>
        </w:rPr>
        <w:t>NodeName</w:t>
      </w:r>
      <w:proofErr w:type="spellEnd"/>
    </w:p>
    <w:p w14:paraId="40B9748C"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25B8E81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Install the IIS role</w:t>
      </w:r>
    </w:p>
    <w:p w14:paraId="41AB996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WindowsFeature</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8A2BE2"/>
          <w:sz w:val="20"/>
          <w:szCs w:val="18"/>
        </w:rPr>
        <w:t>IIS</w:t>
      </w:r>
    </w:p>
    <w:p w14:paraId="6F2924B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18716216"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50CC9A1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"Web-Server"</w:t>
      </w:r>
    </w:p>
    <w:p w14:paraId="543F613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1E81F338"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7A5C7C9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Install the ASP .NET 4.5 role</w:t>
      </w:r>
    </w:p>
    <w:p w14:paraId="49239C9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WindowsFeature</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8A2BE2"/>
          <w:sz w:val="20"/>
          <w:szCs w:val="18"/>
        </w:rPr>
        <w:t>AspNet45</w:t>
      </w:r>
    </w:p>
    <w:p w14:paraId="763C406C"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00806613"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58D89DAC"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"Web-Asp-Net45"</w:t>
      </w:r>
    </w:p>
    <w:p w14:paraId="0925C73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09589EB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27CC9CA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xml:space="preserve"># Stop an existing website (set up in </w:t>
      </w:r>
      <w:proofErr w:type="spellStart"/>
      <w:r w:rsidRPr="00034106">
        <w:rPr>
          <w:rFonts w:ascii="Lucida Console" w:hAnsi="Lucida Console" w:cs="Lucida Console"/>
          <w:color w:val="006400"/>
          <w:sz w:val="20"/>
          <w:szCs w:val="18"/>
        </w:rPr>
        <w:t>Sample_xWebsite_Default</w:t>
      </w:r>
      <w:proofErr w:type="spellEnd"/>
      <w:r w:rsidRPr="00034106">
        <w:rPr>
          <w:rFonts w:ascii="Lucida Console" w:hAnsi="Lucida Console" w:cs="Lucida Console"/>
          <w:color w:val="006400"/>
          <w:sz w:val="20"/>
          <w:szCs w:val="18"/>
        </w:rPr>
        <w:t>)</w:t>
      </w:r>
    </w:p>
    <w:p w14:paraId="6FA1AC6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proofErr w:type="gramStart"/>
      <w:r w:rsidRPr="00034106">
        <w:rPr>
          <w:rFonts w:ascii="Lucida Console" w:hAnsi="Lucida Console" w:cs="Lucida Console"/>
          <w:sz w:val="20"/>
          <w:szCs w:val="18"/>
        </w:rPr>
        <w:t>xWebsite</w:t>
      </w:r>
      <w:proofErr w:type="spellEnd"/>
      <w:proofErr w:type="gramEnd"/>
      <w:r w:rsidRPr="00034106">
        <w:rPr>
          <w:rFonts w:ascii="Lucida Console" w:hAnsi="Lucida Console" w:cs="Lucida Console"/>
          <w:sz w:val="20"/>
          <w:szCs w:val="18"/>
        </w:rPr>
        <w:t xml:space="preserve"> </w:t>
      </w:r>
      <w:proofErr w:type="spellStart"/>
      <w:r w:rsidRPr="00034106">
        <w:rPr>
          <w:rFonts w:ascii="Lucida Console" w:hAnsi="Lucida Console" w:cs="Lucida Console"/>
          <w:color w:val="8A2BE2"/>
          <w:sz w:val="20"/>
          <w:szCs w:val="18"/>
        </w:rPr>
        <w:t>DefaultSite</w:t>
      </w:r>
      <w:proofErr w:type="spellEnd"/>
      <w:r w:rsidRPr="00034106">
        <w:rPr>
          <w:rFonts w:ascii="Lucida Console" w:hAnsi="Lucida Console" w:cs="Lucida Console"/>
          <w:sz w:val="20"/>
          <w:szCs w:val="18"/>
        </w:rPr>
        <w:t xml:space="preserve"> </w:t>
      </w:r>
    </w:p>
    <w:p w14:paraId="285F8BB7"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747FAA0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60AB5B8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"Default Web Site"</w:t>
      </w:r>
    </w:p>
    <w:p w14:paraId="28E3743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State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"Stopped"</w:t>
      </w:r>
    </w:p>
    <w:p w14:paraId="38EDDC23"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PhysicalPath</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w:t>
      </w:r>
      <w:proofErr w:type="spellStart"/>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DefaultWebSitePath</w:t>
      </w:r>
      <w:proofErr w:type="spellEnd"/>
    </w:p>
    <w:p w14:paraId="1822FE1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DependsOn</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t>
      </w:r>
      <w:proofErr w:type="spellStart"/>
      <w:r w:rsidRPr="00034106">
        <w:rPr>
          <w:rFonts w:ascii="Lucida Console" w:hAnsi="Lucida Console" w:cs="Lucida Console"/>
          <w:color w:val="8B0000"/>
          <w:sz w:val="20"/>
          <w:szCs w:val="18"/>
        </w:rPr>
        <w:t>WindowsFeature</w:t>
      </w:r>
      <w:proofErr w:type="spellEnd"/>
      <w:proofErr w:type="gramStart"/>
      <w:r w:rsidRPr="00034106">
        <w:rPr>
          <w:rFonts w:ascii="Lucida Console" w:hAnsi="Lucida Console" w:cs="Lucida Console"/>
          <w:color w:val="8B0000"/>
          <w:sz w:val="20"/>
          <w:szCs w:val="18"/>
        </w:rPr>
        <w:t>]IIS</w:t>
      </w:r>
      <w:proofErr w:type="gramEnd"/>
      <w:r w:rsidRPr="00034106">
        <w:rPr>
          <w:rFonts w:ascii="Lucida Console" w:hAnsi="Lucida Console" w:cs="Lucida Console"/>
          <w:color w:val="8B0000"/>
          <w:sz w:val="20"/>
          <w:szCs w:val="18"/>
        </w:rPr>
        <w:t>"</w:t>
      </w:r>
    </w:p>
    <w:p w14:paraId="117B586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43FA63C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77D250EF"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Copy the website content</w:t>
      </w:r>
    </w:p>
    <w:p w14:paraId="5A77CEE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File </w:t>
      </w:r>
      <w:proofErr w:type="spellStart"/>
      <w:r w:rsidRPr="00034106">
        <w:rPr>
          <w:rFonts w:ascii="Lucida Console" w:hAnsi="Lucida Console" w:cs="Lucida Console"/>
          <w:color w:val="8A2BE2"/>
          <w:sz w:val="20"/>
          <w:szCs w:val="18"/>
        </w:rPr>
        <w:t>WebContent</w:t>
      </w:r>
      <w:proofErr w:type="spellEnd"/>
    </w:p>
    <w:p w14:paraId="4148FA96"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27C22CB4"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5F39B18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SourcePath</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w:t>
      </w:r>
      <w:proofErr w:type="spellStart"/>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SourcePath</w:t>
      </w:r>
      <w:proofErr w:type="spellEnd"/>
    </w:p>
    <w:p w14:paraId="435D8F5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DestinationPath</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w:t>
      </w:r>
      <w:proofErr w:type="spellStart"/>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DestinationPath</w:t>
      </w:r>
      <w:proofErr w:type="spellEnd"/>
    </w:p>
    <w:p w14:paraId="7750047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Recurse</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$true</w:t>
      </w:r>
    </w:p>
    <w:p w14:paraId="53C94F7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Type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"Directory"</w:t>
      </w:r>
    </w:p>
    <w:p w14:paraId="6CFA14B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DependsOn</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t>
      </w:r>
      <w:proofErr w:type="spellStart"/>
      <w:r w:rsidRPr="00034106">
        <w:rPr>
          <w:rFonts w:ascii="Lucida Console" w:hAnsi="Lucida Console" w:cs="Lucida Console"/>
          <w:color w:val="8B0000"/>
          <w:sz w:val="20"/>
          <w:szCs w:val="18"/>
        </w:rPr>
        <w:t>WindowsFeature</w:t>
      </w:r>
      <w:proofErr w:type="spellEnd"/>
      <w:proofErr w:type="gramStart"/>
      <w:r w:rsidRPr="00034106">
        <w:rPr>
          <w:rFonts w:ascii="Lucida Console" w:hAnsi="Lucida Console" w:cs="Lucida Console"/>
          <w:color w:val="8B0000"/>
          <w:sz w:val="20"/>
          <w:szCs w:val="18"/>
        </w:rPr>
        <w:t>]AspNet45</w:t>
      </w:r>
      <w:proofErr w:type="gramEnd"/>
      <w:r w:rsidRPr="00034106">
        <w:rPr>
          <w:rFonts w:ascii="Lucida Console" w:hAnsi="Lucida Console" w:cs="Lucida Console"/>
          <w:color w:val="8B0000"/>
          <w:sz w:val="20"/>
          <w:szCs w:val="18"/>
        </w:rPr>
        <w:t>"</w:t>
      </w:r>
    </w:p>
    <w:p w14:paraId="50FAA3A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       </w:t>
      </w:r>
    </w:p>
    <w:p w14:paraId="3A65F7F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74E7A46F"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Create a new website</w:t>
      </w:r>
    </w:p>
    <w:p w14:paraId="759C3C5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proofErr w:type="gramStart"/>
      <w:r w:rsidRPr="00034106">
        <w:rPr>
          <w:rFonts w:ascii="Lucida Console" w:hAnsi="Lucida Console" w:cs="Lucida Console"/>
          <w:sz w:val="20"/>
          <w:szCs w:val="18"/>
        </w:rPr>
        <w:t>xWebsite</w:t>
      </w:r>
      <w:proofErr w:type="spellEnd"/>
      <w:proofErr w:type="gramEnd"/>
      <w:r w:rsidRPr="00034106">
        <w:rPr>
          <w:rFonts w:ascii="Lucida Console" w:hAnsi="Lucida Console" w:cs="Lucida Console"/>
          <w:sz w:val="20"/>
          <w:szCs w:val="18"/>
        </w:rPr>
        <w:t xml:space="preserve"> </w:t>
      </w:r>
      <w:proofErr w:type="spellStart"/>
      <w:r w:rsidRPr="00034106">
        <w:rPr>
          <w:rFonts w:ascii="Lucida Console" w:hAnsi="Lucida Console" w:cs="Lucida Console"/>
          <w:color w:val="8A2BE2"/>
          <w:sz w:val="20"/>
          <w:szCs w:val="18"/>
        </w:rPr>
        <w:t>BakeryWebSite</w:t>
      </w:r>
      <w:proofErr w:type="spellEnd"/>
      <w:r w:rsidRPr="00034106">
        <w:rPr>
          <w:rFonts w:ascii="Lucida Console" w:hAnsi="Lucida Console" w:cs="Lucida Console"/>
          <w:sz w:val="20"/>
          <w:szCs w:val="18"/>
        </w:rPr>
        <w:t xml:space="preserve"> </w:t>
      </w:r>
    </w:p>
    <w:p w14:paraId="05C4E0B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6CED2B4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61A27DD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w:t>
      </w:r>
      <w:proofErr w:type="spellStart"/>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WebsiteName</w:t>
      </w:r>
      <w:proofErr w:type="spellEnd"/>
    </w:p>
    <w:p w14:paraId="31C17CC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State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"Started"</w:t>
      </w:r>
    </w:p>
    <w:p w14:paraId="66DD1E4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PhysicalPath</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w:t>
      </w:r>
      <w:proofErr w:type="spellStart"/>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DestinationPath</w:t>
      </w:r>
      <w:proofErr w:type="spellEnd"/>
    </w:p>
    <w:p w14:paraId="4BDEB1C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DependsOn</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"[File</w:t>
      </w:r>
      <w:proofErr w:type="gramStart"/>
      <w:r w:rsidRPr="00034106">
        <w:rPr>
          <w:rFonts w:ascii="Lucida Console" w:hAnsi="Lucida Console" w:cs="Lucida Console"/>
          <w:color w:val="8B0000"/>
          <w:sz w:val="20"/>
          <w:szCs w:val="18"/>
        </w:rPr>
        <w:t>]</w:t>
      </w:r>
      <w:proofErr w:type="spellStart"/>
      <w:r w:rsidRPr="00034106">
        <w:rPr>
          <w:rFonts w:ascii="Lucida Console" w:hAnsi="Lucida Console" w:cs="Lucida Console"/>
          <w:color w:val="8B0000"/>
          <w:sz w:val="20"/>
          <w:szCs w:val="18"/>
        </w:rPr>
        <w:t>WebContent</w:t>
      </w:r>
      <w:proofErr w:type="spellEnd"/>
      <w:proofErr w:type="gramEnd"/>
      <w:r w:rsidRPr="00034106">
        <w:rPr>
          <w:rFonts w:ascii="Lucida Console" w:hAnsi="Lucida Console" w:cs="Lucida Console"/>
          <w:color w:val="8B0000"/>
          <w:sz w:val="20"/>
          <w:szCs w:val="18"/>
        </w:rPr>
        <w:t>"</w:t>
      </w:r>
    </w:p>
    <w:p w14:paraId="3956028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33AC68A3"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53073A8F" w14:textId="20EE0A03"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w:t>
      </w:r>
    </w:p>
    <w:p w14:paraId="575E53DE" w14:textId="77777777" w:rsidR="00034106" w:rsidRDefault="00034106" w:rsidP="00034106"/>
    <w:p w14:paraId="6702D35A" w14:textId="52C286E3" w:rsidR="00034106" w:rsidRDefault="00034106" w:rsidP="00034106">
      <w:r>
        <w:t xml:space="preserve">Content of configuration data file (e.g. </w:t>
      </w:r>
      <w:r w:rsidRPr="00034106">
        <w:t>ConfigurationData.psd1</w:t>
      </w:r>
      <w:r>
        <w:t>) could be:</w:t>
      </w:r>
    </w:p>
    <w:p w14:paraId="00FE454C"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color w:val="006400"/>
          <w:sz w:val="20"/>
          <w:szCs w:val="18"/>
        </w:rPr>
        <w:t xml:space="preserve"># </w:t>
      </w:r>
      <w:proofErr w:type="spellStart"/>
      <w:r w:rsidRPr="00034106">
        <w:rPr>
          <w:rFonts w:ascii="Lucida Console" w:hAnsi="Lucida Console" w:cs="Lucida Console"/>
          <w:color w:val="006400"/>
          <w:sz w:val="20"/>
          <w:szCs w:val="18"/>
        </w:rPr>
        <w:t>Hashtable</w:t>
      </w:r>
      <w:proofErr w:type="spellEnd"/>
      <w:r w:rsidRPr="00034106">
        <w:rPr>
          <w:rFonts w:ascii="Lucida Console" w:hAnsi="Lucida Console" w:cs="Lucida Console"/>
          <w:color w:val="006400"/>
          <w:sz w:val="20"/>
          <w:szCs w:val="18"/>
        </w:rPr>
        <w:t xml:space="preserve"> to define the environmental data</w:t>
      </w:r>
    </w:p>
    <w:p w14:paraId="35B533C6"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w:t>
      </w:r>
    </w:p>
    <w:p w14:paraId="0390117F"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lastRenderedPageBreak/>
        <w:t xml:space="preserve">    </w:t>
      </w:r>
      <w:r w:rsidRPr="00034106">
        <w:rPr>
          <w:rFonts w:ascii="Lucida Console" w:hAnsi="Lucida Console" w:cs="Lucida Console"/>
          <w:color w:val="006400"/>
          <w:sz w:val="20"/>
          <w:szCs w:val="18"/>
        </w:rPr>
        <w:t># Node specific data</w:t>
      </w:r>
    </w:p>
    <w:p w14:paraId="48FBD68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AllNodes</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proofErr w:type="gramStart"/>
      <w:r w:rsidRPr="00034106">
        <w:rPr>
          <w:rFonts w:ascii="Lucida Console" w:hAnsi="Lucida Console" w:cs="Lucida Console"/>
          <w:sz w:val="20"/>
          <w:szCs w:val="18"/>
        </w:rPr>
        <w:t>@(</w:t>
      </w:r>
      <w:proofErr w:type="gramEnd"/>
    </w:p>
    <w:p w14:paraId="0062DFE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6C33697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xml:space="preserve"># All the </w:t>
      </w:r>
      <w:proofErr w:type="spellStart"/>
      <w:r w:rsidRPr="00034106">
        <w:rPr>
          <w:rFonts w:ascii="Lucida Console" w:hAnsi="Lucida Console" w:cs="Lucida Console"/>
          <w:color w:val="006400"/>
          <w:sz w:val="20"/>
          <w:szCs w:val="18"/>
        </w:rPr>
        <w:t>WebServer</w:t>
      </w:r>
      <w:proofErr w:type="spellEnd"/>
      <w:r w:rsidRPr="00034106">
        <w:rPr>
          <w:rFonts w:ascii="Lucida Console" w:hAnsi="Lucida Console" w:cs="Lucida Console"/>
          <w:color w:val="006400"/>
          <w:sz w:val="20"/>
          <w:szCs w:val="18"/>
        </w:rPr>
        <w:t xml:space="preserve"> has following identical information </w:t>
      </w:r>
    </w:p>
    <w:p w14:paraId="0B62EDC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6D49B068"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NodeName</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t>
      </w:r>
    </w:p>
    <w:p w14:paraId="3F0164F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WebsiteName</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t>
      </w:r>
      <w:proofErr w:type="spellStart"/>
      <w:r w:rsidRPr="00034106">
        <w:rPr>
          <w:rFonts w:ascii="Lucida Console" w:hAnsi="Lucida Console" w:cs="Lucida Console"/>
          <w:color w:val="8B0000"/>
          <w:sz w:val="20"/>
          <w:szCs w:val="18"/>
        </w:rPr>
        <w:t>FourthCoffee</w:t>
      </w:r>
      <w:proofErr w:type="spellEnd"/>
      <w:r w:rsidRPr="00034106">
        <w:rPr>
          <w:rFonts w:ascii="Lucida Console" w:hAnsi="Lucida Console" w:cs="Lucida Console"/>
          <w:color w:val="8B0000"/>
          <w:sz w:val="20"/>
          <w:szCs w:val="18"/>
        </w:rPr>
        <w:t>"</w:t>
      </w:r>
    </w:p>
    <w:p w14:paraId="338A3F67"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SourcePath</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"C:\BakeryWebsite\"</w:t>
      </w:r>
    </w:p>
    <w:p w14:paraId="59AF21B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DestinationPath</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"C:\inetpub\FourthCoffee"</w:t>
      </w:r>
    </w:p>
    <w:p w14:paraId="2EAC63E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DefaultWebSitePath</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"C:\inetpub\wwwroot"</w:t>
      </w:r>
    </w:p>
    <w:p w14:paraId="2680B41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p>
    <w:p w14:paraId="328A7C4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05CF5F8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7F918C4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NodeName</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"WebServer1.fourthcoffee.com"</w:t>
      </w:r>
    </w:p>
    <w:p w14:paraId="0DC024E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Role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w:t>
      </w:r>
    </w:p>
    <w:p w14:paraId="1F54EEA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p>
    <w:p w14:paraId="1854B87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053481E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4A67120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roofErr w:type="spellStart"/>
      <w:r w:rsidRPr="00034106">
        <w:rPr>
          <w:rFonts w:ascii="Lucida Console" w:hAnsi="Lucida Console" w:cs="Lucida Console"/>
          <w:sz w:val="20"/>
          <w:szCs w:val="18"/>
        </w:rPr>
        <w:t>NodeName</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"WebServer2.fourthcoffee.com"</w:t>
      </w:r>
    </w:p>
    <w:p w14:paraId="6F2BF527"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Role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w:t>
      </w:r>
    </w:p>
    <w:p w14:paraId="0468CC1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436B1A3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7ED9E48E" w14:textId="49DD8E6B" w:rsidR="00034106" w:rsidRDefault="00034106" w:rsidP="00034106">
      <w:pPr>
        <w:shd w:val="clear" w:color="auto" w:fill="FFFFFF"/>
        <w:autoSpaceDE w:val="0"/>
        <w:autoSpaceDN w:val="0"/>
        <w:adjustRightInd w:val="0"/>
        <w:spacing w:after="0" w:line="240" w:lineRule="auto"/>
        <w:rPr>
          <w:ins w:id="58" w:author="Travis Plunk" w:date="2014-06-25T16:17:00Z"/>
          <w:rFonts w:ascii="Lucida Console" w:hAnsi="Lucida Console" w:cs="Lucida Console"/>
          <w:sz w:val="20"/>
          <w:szCs w:val="18"/>
        </w:rPr>
      </w:pPr>
      <w:r>
        <w:rPr>
          <w:rFonts w:ascii="Lucida Console" w:hAnsi="Lucida Console" w:cs="Lucida Console"/>
          <w:sz w:val="20"/>
          <w:szCs w:val="18"/>
        </w:rPr>
        <w:t>}</w:t>
      </w:r>
    </w:p>
    <w:p w14:paraId="5C54F37E" w14:textId="77777777" w:rsidR="00613652" w:rsidRDefault="00613652" w:rsidP="00034106">
      <w:pPr>
        <w:shd w:val="clear" w:color="auto" w:fill="FFFFFF"/>
        <w:autoSpaceDE w:val="0"/>
        <w:autoSpaceDN w:val="0"/>
        <w:adjustRightInd w:val="0"/>
        <w:spacing w:after="0" w:line="240" w:lineRule="auto"/>
        <w:rPr>
          <w:ins w:id="59" w:author="Travis Plunk" w:date="2014-06-25T16:33:00Z"/>
          <w:rFonts w:ascii="Lucida Console" w:hAnsi="Lucida Console" w:cs="Lucida Console"/>
          <w:sz w:val="20"/>
          <w:szCs w:val="18"/>
        </w:rPr>
      </w:pPr>
    </w:p>
    <w:p w14:paraId="2C3BD3A8" w14:textId="77777777" w:rsidR="00FC1131" w:rsidRPr="00034106" w:rsidRDefault="00FC1131" w:rsidP="00FC1131">
      <w:pPr>
        <w:rPr>
          <w:ins w:id="60" w:author="Travis Plunk" w:date="2014-06-25T16:33:00Z"/>
        </w:rPr>
      </w:pPr>
      <w:ins w:id="61" w:author="Travis Plunk" w:date="2014-06-25T16:33:00Z">
        <w:r w:rsidRPr="00034106">
          <w:t>Pass the configuration data to configuration as follows:</w:t>
        </w:r>
      </w:ins>
    </w:p>
    <w:p w14:paraId="0E33948C" w14:textId="77777777" w:rsidR="00FC1131" w:rsidRPr="00034106" w:rsidRDefault="00FC1131" w:rsidP="00FC1131">
      <w:pPr>
        <w:shd w:val="clear" w:color="auto" w:fill="FFFFFF"/>
        <w:autoSpaceDE w:val="0"/>
        <w:autoSpaceDN w:val="0"/>
        <w:adjustRightInd w:val="0"/>
        <w:spacing w:after="0" w:line="240" w:lineRule="auto"/>
        <w:rPr>
          <w:ins w:id="62" w:author="Travis Plunk" w:date="2014-06-25T16:33:00Z"/>
          <w:rFonts w:ascii="Lucida Console" w:hAnsi="Lucida Console" w:cs="Lucida Console"/>
          <w:color w:val="8A2BE2"/>
          <w:sz w:val="20"/>
          <w:szCs w:val="18"/>
        </w:rPr>
      </w:pPr>
      <w:proofErr w:type="spellStart"/>
      <w:ins w:id="63" w:author="Travis Plunk" w:date="2014-06-25T16:33:00Z">
        <w:r w:rsidRPr="00034106">
          <w:rPr>
            <w:rFonts w:ascii="Lucida Console" w:hAnsi="Lucida Console" w:cs="Lucida Console"/>
            <w:color w:val="0000FF"/>
            <w:sz w:val="20"/>
            <w:szCs w:val="18"/>
          </w:rPr>
          <w:t>Sample_xWebsite_FromConfigurationData</w:t>
        </w:r>
        <w:proofErr w:type="spellEnd"/>
        <w:r w:rsidRPr="00034106">
          <w:rPr>
            <w:rFonts w:ascii="Lucida Console" w:hAnsi="Lucida Console" w:cs="Lucida Console"/>
            <w:sz w:val="20"/>
            <w:szCs w:val="18"/>
          </w:rPr>
          <w:t xml:space="preserve"> </w:t>
        </w:r>
        <w:r w:rsidRPr="00034106">
          <w:rPr>
            <w:rFonts w:ascii="Lucida Console" w:hAnsi="Lucida Console" w:cs="Lucida Console"/>
            <w:color w:val="000080"/>
            <w:sz w:val="20"/>
            <w:szCs w:val="18"/>
          </w:rPr>
          <w:t>-</w:t>
        </w:r>
        <w:proofErr w:type="spellStart"/>
        <w:r w:rsidRPr="00034106">
          <w:rPr>
            <w:rFonts w:ascii="Lucida Console" w:hAnsi="Lucida Console" w:cs="Lucida Console"/>
            <w:color w:val="000080"/>
            <w:sz w:val="20"/>
            <w:szCs w:val="18"/>
          </w:rPr>
          <w:t>ConfigurationData</w:t>
        </w:r>
        <w:proofErr w:type="spellEnd"/>
        <w:r w:rsidRPr="00034106">
          <w:rPr>
            <w:rFonts w:ascii="Lucida Console" w:hAnsi="Lucida Console" w:cs="Lucida Console"/>
            <w:color w:val="000080"/>
            <w:sz w:val="20"/>
            <w:szCs w:val="18"/>
          </w:rPr>
          <w:t xml:space="preserve"> </w:t>
        </w:r>
        <w:r>
          <w:rPr>
            <w:rFonts w:ascii="Lucida Console" w:hAnsi="Lucida Console" w:cs="Lucida Console"/>
            <w:color w:val="8A2BE2"/>
            <w:sz w:val="20"/>
            <w:szCs w:val="18"/>
          </w:rPr>
          <w:t>ConfigurationData.psd1</w:t>
        </w:r>
      </w:ins>
    </w:p>
    <w:p w14:paraId="5ECAFC3F" w14:textId="77777777" w:rsidR="00FC1131" w:rsidRDefault="00FC1131" w:rsidP="00034106">
      <w:pPr>
        <w:shd w:val="clear" w:color="auto" w:fill="FFFFFF"/>
        <w:autoSpaceDE w:val="0"/>
        <w:autoSpaceDN w:val="0"/>
        <w:adjustRightInd w:val="0"/>
        <w:spacing w:after="0" w:line="240" w:lineRule="auto"/>
        <w:rPr>
          <w:ins w:id="64" w:author="Travis Plunk" w:date="2014-06-25T16:17:00Z"/>
          <w:rFonts w:ascii="Lucida Console" w:hAnsi="Lucida Console" w:cs="Lucida Console"/>
          <w:sz w:val="20"/>
          <w:szCs w:val="18"/>
        </w:rPr>
      </w:pPr>
    </w:p>
    <w:p w14:paraId="328384CC" w14:textId="4F65F57B" w:rsidR="00613652" w:rsidRDefault="00613652" w:rsidP="00613652">
      <w:pPr>
        <w:pStyle w:val="Heading1"/>
        <w:rPr>
          <w:ins w:id="65" w:author="Travis Plunk" w:date="2014-06-25T16:17:00Z"/>
          <w:rStyle w:val="Strong"/>
          <w:b w:val="0"/>
          <w:bCs w:val="0"/>
        </w:rPr>
      </w:pPr>
      <w:ins w:id="66" w:author="Travis Plunk" w:date="2014-06-25T16:17:00Z">
        <w:r>
          <w:rPr>
            <w:rStyle w:val="Strong"/>
            <w:b w:val="0"/>
            <w:bCs w:val="0"/>
          </w:rPr>
          <w:t xml:space="preserve">Example: </w:t>
        </w:r>
        <w:r>
          <w:rPr>
            <w:rStyle w:val="Strong"/>
            <w:b w:val="0"/>
            <w:bCs w:val="0"/>
          </w:rPr>
          <w:t xml:space="preserve">Registering </w:t>
        </w:r>
        <w:proofErr w:type="spellStart"/>
        <w:r>
          <w:rPr>
            <w:rStyle w:val="Strong"/>
            <w:b w:val="0"/>
            <w:bCs w:val="0"/>
          </w:rPr>
          <w:t>Php</w:t>
        </w:r>
        <w:proofErr w:type="spellEnd"/>
      </w:ins>
    </w:p>
    <w:p w14:paraId="7A8A5A53" w14:textId="6B22D2C0" w:rsidR="00613652" w:rsidRDefault="00613652" w:rsidP="00613652">
      <w:pPr>
        <w:rPr>
          <w:ins w:id="67" w:author="Travis Plunk" w:date="2014-06-25T16:33:00Z"/>
        </w:rPr>
      </w:pPr>
      <w:ins w:id="68" w:author="Travis Plunk" w:date="2014-06-25T16:17:00Z">
        <w:r w:rsidRPr="00E377E7">
          <w:t>When configuring a</w:t>
        </w:r>
      </w:ins>
      <w:ins w:id="69" w:author="Travis Plunk" w:date="2014-06-25T16:20:00Z">
        <w:r>
          <w:t>n IIS Application that uses PHP, you first need to register the PHP CGI module with IIS.</w:t>
        </w:r>
      </w:ins>
      <w:ins w:id="70" w:author="Travis Plunk" w:date="2014-06-25T16:17:00Z">
        <w:r>
          <w:t xml:space="preserve">  The following </w:t>
        </w:r>
        <w:proofErr w:type="spellStart"/>
        <w:r>
          <w:t>xPhp</w:t>
        </w:r>
        <w:proofErr w:type="spellEnd"/>
        <w:r>
          <w:t xml:space="preserve"> configuration downloads and installs the prerequisites for PHP</w:t>
        </w:r>
      </w:ins>
      <w:ins w:id="71" w:author="Travis Plunk" w:date="2014-06-25T16:22:00Z">
        <w:r>
          <w:t>, downloads PHP, registers the PHP CGI module with IIS and sets the system environment variable that PHP needs to run.</w:t>
        </w:r>
      </w:ins>
    </w:p>
    <w:p w14:paraId="1AB7C3F8" w14:textId="10E0A643" w:rsidR="0010567F" w:rsidRDefault="0010567F" w:rsidP="00613652">
      <w:pPr>
        <w:rPr>
          <w:ins w:id="72" w:author="Travis Plunk" w:date="2014-06-25T16:17:00Z"/>
        </w:rPr>
      </w:pPr>
      <w:ins w:id="73" w:author="Travis Plunk" w:date="2014-06-25T16:33:00Z">
        <w:r>
          <w:t>Note: this sample is intended to be used as a composite resource, so it does not use Configuration</w:t>
        </w:r>
      </w:ins>
      <w:ins w:id="74" w:author="Travis Plunk" w:date="2014-06-25T16:34:00Z">
        <w:r>
          <w:t xml:space="preserve"> </w:t>
        </w:r>
      </w:ins>
      <w:ins w:id="75" w:author="Travis Plunk" w:date="2014-06-25T16:33:00Z">
        <w:r>
          <w:t xml:space="preserve">Data.  </w:t>
        </w:r>
      </w:ins>
      <w:ins w:id="76" w:author="Travis Plunk" w:date="2014-06-25T16:35:00Z">
        <w:r>
          <w:t xml:space="preserve">Please see the </w:t>
        </w:r>
      </w:ins>
      <w:ins w:id="77" w:author="Travis Plunk" w:date="2014-06-25T16:36:00Z">
        <w:r w:rsidR="00201FFD">
          <w:fldChar w:fldCharType="begin"/>
        </w:r>
        <w:r w:rsidR="00201FFD">
          <w:instrText xml:space="preserve"> HYPERLINK "http://blogs.msdn.com/b/powershell/archive/2014/02/25/reusing-existing-configuration-scripts-in-powershell-desired-state-configuration.aspx" </w:instrText>
        </w:r>
        <w:r w:rsidR="00201FFD">
          <w:fldChar w:fldCharType="separate"/>
        </w:r>
        <w:r w:rsidRPr="00201FFD">
          <w:rPr>
            <w:rStyle w:val="Hyperlink"/>
          </w:rPr>
          <w:t>Composite Configuration Blog</w:t>
        </w:r>
        <w:r w:rsidR="00201FFD">
          <w:fldChar w:fldCharType="end"/>
        </w:r>
      </w:ins>
      <w:bookmarkStart w:id="78" w:name="_GoBack"/>
      <w:bookmarkEnd w:id="78"/>
      <w:ins w:id="79" w:author="Travis Plunk" w:date="2014-06-25T16:35:00Z">
        <w:r>
          <w:t xml:space="preserve"> on how to use this in configuration in another configuration.</w:t>
        </w:r>
      </w:ins>
    </w:p>
    <w:p w14:paraId="28B828A6" w14:textId="7ACF73C5" w:rsidR="00613652" w:rsidRDefault="00613652" w:rsidP="00613652">
      <w:pPr>
        <w:shd w:val="clear" w:color="auto" w:fill="FFFFFF"/>
        <w:autoSpaceDE w:val="0"/>
        <w:autoSpaceDN w:val="0"/>
        <w:adjustRightInd w:val="0"/>
        <w:spacing w:after="0" w:line="240" w:lineRule="auto"/>
        <w:rPr>
          <w:ins w:id="80" w:author="Travis Plunk" w:date="2014-06-25T16:20:00Z"/>
          <w:rFonts w:ascii="Lucida Console" w:hAnsi="Lucida Console" w:cs="Lucida Console"/>
          <w:color w:val="00008B"/>
          <w:sz w:val="20"/>
          <w:szCs w:val="18"/>
        </w:rPr>
      </w:pPr>
      <w:ins w:id="81" w:author="Travis Plunk" w:date="2014-06-25T16:20:00Z">
        <w:r>
          <w:rPr>
            <w:rFonts w:ascii="Lucida Console" w:hAnsi="Lucida Console" w:cs="Lucida Console"/>
            <w:color w:val="00008B"/>
            <w:sz w:val="20"/>
            <w:szCs w:val="18"/>
          </w:rPr>
          <w:t>&lt;</w:t>
        </w:r>
        <w:proofErr w:type="gramStart"/>
        <w:r>
          <w:rPr>
            <w:rFonts w:ascii="Lucida Console" w:hAnsi="Lucida Console" w:cs="Lucida Console"/>
            <w:color w:val="00008B"/>
            <w:sz w:val="20"/>
            <w:szCs w:val="18"/>
          </w:rPr>
          <w:t>sample</w:t>
        </w:r>
        <w:proofErr w:type="gramEnd"/>
        <w:r>
          <w:rPr>
            <w:rFonts w:ascii="Lucida Console" w:hAnsi="Lucida Console" w:cs="Lucida Console"/>
            <w:color w:val="00008B"/>
            <w:sz w:val="20"/>
            <w:szCs w:val="18"/>
          </w:rPr>
          <w:t xml:space="preserve"> from </w:t>
        </w:r>
        <w:r w:rsidRPr="00613652">
          <w:rPr>
            <w:rFonts w:ascii="Lucida Console" w:hAnsi="Lucida Console" w:cs="Lucida Console"/>
            <w:color w:val="00008B"/>
            <w:sz w:val="20"/>
            <w:szCs w:val="18"/>
          </w:rPr>
          <w:t>//depot/fbl_srv2_ci_mgmt/admintestdata/REDIST/monad/PSArtifactSharing/Modules/DSCPack/xPhp/DscResources/xPhp/xPhp.Schema</w:t>
        </w:r>
        <w:r>
          <w:rPr>
            <w:rFonts w:ascii="Lucida Console" w:hAnsi="Lucida Console" w:cs="Lucida Console"/>
            <w:color w:val="00008B"/>
            <w:sz w:val="20"/>
            <w:szCs w:val="18"/>
          </w:rPr>
          <w:t>&gt;</w:t>
        </w:r>
      </w:ins>
    </w:p>
    <w:p w14:paraId="229E6B40" w14:textId="77777777" w:rsidR="00613652" w:rsidRDefault="00613652" w:rsidP="00613652">
      <w:pPr>
        <w:shd w:val="clear" w:color="auto" w:fill="FFFFFF"/>
        <w:autoSpaceDE w:val="0"/>
        <w:autoSpaceDN w:val="0"/>
        <w:adjustRightInd w:val="0"/>
        <w:spacing w:after="0" w:line="240" w:lineRule="auto"/>
        <w:rPr>
          <w:ins w:id="82" w:author="Travis Plunk" w:date="2014-06-25T16:17:00Z"/>
          <w:rFonts w:ascii="Lucida Console" w:hAnsi="Lucida Console" w:cs="Lucida Console"/>
          <w:color w:val="00008B"/>
          <w:sz w:val="20"/>
          <w:szCs w:val="18"/>
        </w:rPr>
      </w:pPr>
    </w:p>
    <w:p w14:paraId="4E790861" w14:textId="77777777" w:rsidR="00613652" w:rsidRDefault="00613652" w:rsidP="00613652">
      <w:pPr>
        <w:shd w:val="clear" w:color="auto" w:fill="FFFFFF"/>
        <w:autoSpaceDE w:val="0"/>
        <w:autoSpaceDN w:val="0"/>
        <w:adjustRightInd w:val="0"/>
        <w:spacing w:after="0" w:line="240" w:lineRule="auto"/>
        <w:rPr>
          <w:ins w:id="83" w:author="Travis Plunk" w:date="2014-06-25T16:19:00Z"/>
          <w:rFonts w:ascii="Lucida Console" w:hAnsi="Lucida Console" w:cs="Lucida Console"/>
          <w:sz w:val="18"/>
          <w:szCs w:val="18"/>
        </w:rPr>
      </w:pPr>
      <w:ins w:id="84" w:author="Travis Plunk" w:date="2014-06-25T16:19:00Z">
        <w:r>
          <w:rPr>
            <w:rFonts w:ascii="Lucida Console" w:hAnsi="Lucida Console" w:cs="Lucida Console"/>
            <w:color w:val="006400"/>
            <w:sz w:val="18"/>
            <w:szCs w:val="18"/>
          </w:rPr>
          <w:t xml:space="preserve"># Composite configuration to install the IIS pre-requisites for </w:t>
        </w:r>
        <w:proofErr w:type="spellStart"/>
        <w:r>
          <w:rPr>
            <w:rFonts w:ascii="Lucida Console" w:hAnsi="Lucida Console" w:cs="Lucida Console"/>
            <w:color w:val="006400"/>
            <w:sz w:val="18"/>
            <w:szCs w:val="18"/>
          </w:rPr>
          <w:t>php</w:t>
        </w:r>
        <w:proofErr w:type="spellEnd"/>
      </w:ins>
    </w:p>
    <w:p w14:paraId="14434DC7" w14:textId="77777777" w:rsidR="00613652" w:rsidRDefault="00613652" w:rsidP="00613652">
      <w:pPr>
        <w:shd w:val="clear" w:color="auto" w:fill="FFFFFF"/>
        <w:autoSpaceDE w:val="0"/>
        <w:autoSpaceDN w:val="0"/>
        <w:adjustRightInd w:val="0"/>
        <w:spacing w:after="0" w:line="240" w:lineRule="auto"/>
        <w:rPr>
          <w:ins w:id="85" w:author="Travis Plunk" w:date="2014-06-25T16:19:00Z"/>
          <w:rFonts w:ascii="Lucida Console" w:hAnsi="Lucida Console" w:cs="Lucida Console"/>
          <w:sz w:val="18"/>
          <w:szCs w:val="18"/>
        </w:rPr>
      </w:pPr>
      <w:ins w:id="86" w:author="Travis Plunk" w:date="2014-06-25T16:19:00Z">
        <w:r>
          <w:rPr>
            <w:rFonts w:ascii="Lucida Console" w:hAnsi="Lucida Console" w:cs="Lucida Console"/>
            <w:color w:val="00008B"/>
            <w:sz w:val="18"/>
            <w:szCs w:val="18"/>
          </w:rPr>
          <w:t>Configuration</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IisPreReqs_php</w:t>
        </w:r>
        <w:proofErr w:type="spellEnd"/>
      </w:ins>
    </w:p>
    <w:p w14:paraId="750B8B47" w14:textId="77777777" w:rsidR="00613652" w:rsidRDefault="00613652" w:rsidP="00613652">
      <w:pPr>
        <w:shd w:val="clear" w:color="auto" w:fill="FFFFFF"/>
        <w:autoSpaceDE w:val="0"/>
        <w:autoSpaceDN w:val="0"/>
        <w:adjustRightInd w:val="0"/>
        <w:spacing w:after="0" w:line="240" w:lineRule="auto"/>
        <w:rPr>
          <w:ins w:id="87" w:author="Travis Plunk" w:date="2014-06-25T16:19:00Z"/>
          <w:rFonts w:ascii="Lucida Console" w:hAnsi="Lucida Console" w:cs="Lucida Console"/>
          <w:sz w:val="18"/>
          <w:szCs w:val="18"/>
        </w:rPr>
      </w:pPr>
      <w:ins w:id="88" w:author="Travis Plunk" w:date="2014-06-25T16:19:00Z">
        <w:r>
          <w:rPr>
            <w:rFonts w:ascii="Lucida Console" w:hAnsi="Lucida Console" w:cs="Lucida Console"/>
            <w:sz w:val="18"/>
            <w:szCs w:val="18"/>
          </w:rPr>
          <w:t>{</w:t>
        </w:r>
      </w:ins>
    </w:p>
    <w:p w14:paraId="56EB27A4" w14:textId="77777777" w:rsidR="00613652" w:rsidRDefault="00613652" w:rsidP="00613652">
      <w:pPr>
        <w:shd w:val="clear" w:color="auto" w:fill="FFFFFF"/>
        <w:autoSpaceDE w:val="0"/>
        <w:autoSpaceDN w:val="0"/>
        <w:adjustRightInd w:val="0"/>
        <w:spacing w:after="0" w:line="240" w:lineRule="auto"/>
        <w:rPr>
          <w:ins w:id="89" w:author="Travis Plunk" w:date="2014-06-25T16:19:00Z"/>
          <w:rFonts w:ascii="Lucida Console" w:hAnsi="Lucida Console" w:cs="Lucida Console"/>
          <w:sz w:val="18"/>
          <w:szCs w:val="18"/>
        </w:rPr>
      </w:pPr>
      <w:proofErr w:type="spellStart"/>
      <w:proofErr w:type="gramStart"/>
      <w:ins w:id="90" w:author="Travis Plunk" w:date="2014-06-25T16:19:00Z">
        <w:r>
          <w:rPr>
            <w:rFonts w:ascii="Lucida Console" w:hAnsi="Lucida Console" w:cs="Lucida Console"/>
            <w:color w:val="00008B"/>
            <w:sz w:val="18"/>
            <w:szCs w:val="18"/>
          </w:rPr>
          <w:t>param</w:t>
        </w:r>
        <w:proofErr w:type="spellEnd"/>
        <w:proofErr w:type="gramEnd"/>
      </w:ins>
    </w:p>
    <w:p w14:paraId="165C9A5E" w14:textId="77777777" w:rsidR="00613652" w:rsidRDefault="00613652" w:rsidP="00613652">
      <w:pPr>
        <w:shd w:val="clear" w:color="auto" w:fill="FFFFFF"/>
        <w:autoSpaceDE w:val="0"/>
        <w:autoSpaceDN w:val="0"/>
        <w:adjustRightInd w:val="0"/>
        <w:spacing w:after="0" w:line="240" w:lineRule="auto"/>
        <w:rPr>
          <w:ins w:id="91" w:author="Travis Plunk" w:date="2014-06-25T16:19:00Z"/>
          <w:rFonts w:ascii="Lucida Console" w:hAnsi="Lucida Console" w:cs="Lucida Console"/>
          <w:sz w:val="18"/>
          <w:szCs w:val="18"/>
        </w:rPr>
      </w:pPr>
      <w:ins w:id="92" w:author="Travis Plunk" w:date="2014-06-25T16:19:00Z">
        <w:r>
          <w:rPr>
            <w:rFonts w:ascii="Lucida Console" w:hAnsi="Lucida Console" w:cs="Lucida Console"/>
            <w:sz w:val="18"/>
            <w:szCs w:val="18"/>
          </w:rPr>
          <w:t xml:space="preserve">    (</w:t>
        </w:r>
      </w:ins>
    </w:p>
    <w:p w14:paraId="799ACF2D" w14:textId="77777777" w:rsidR="00613652" w:rsidRDefault="00613652" w:rsidP="00613652">
      <w:pPr>
        <w:shd w:val="clear" w:color="auto" w:fill="FFFFFF"/>
        <w:autoSpaceDE w:val="0"/>
        <w:autoSpaceDN w:val="0"/>
        <w:adjustRightInd w:val="0"/>
        <w:spacing w:after="0" w:line="240" w:lineRule="auto"/>
        <w:rPr>
          <w:ins w:id="93" w:author="Travis Plunk" w:date="2014-06-25T16:19:00Z"/>
          <w:rFonts w:ascii="Lucida Console" w:hAnsi="Lucida Console" w:cs="Lucida Console"/>
          <w:sz w:val="18"/>
          <w:szCs w:val="18"/>
        </w:rPr>
      </w:pPr>
      <w:ins w:id="94"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 xml:space="preserve">Mandatory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ins>
    </w:p>
    <w:p w14:paraId="430AF90B" w14:textId="77777777" w:rsidR="00613652" w:rsidRDefault="00613652" w:rsidP="00613652">
      <w:pPr>
        <w:shd w:val="clear" w:color="auto" w:fill="FFFFFF"/>
        <w:autoSpaceDE w:val="0"/>
        <w:autoSpaceDN w:val="0"/>
        <w:adjustRightInd w:val="0"/>
        <w:spacing w:after="0" w:line="240" w:lineRule="auto"/>
        <w:rPr>
          <w:ins w:id="95" w:author="Travis Plunk" w:date="2014-06-25T16:19:00Z"/>
          <w:rFonts w:ascii="Lucida Console" w:hAnsi="Lucida Console" w:cs="Lucida Console"/>
          <w:sz w:val="18"/>
          <w:szCs w:val="18"/>
        </w:rPr>
      </w:pPr>
      <w:ins w:id="96"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proofErr w:type="gramStart"/>
        <w:r>
          <w:rPr>
            <w:rFonts w:ascii="Lucida Console" w:hAnsi="Lucida Console" w:cs="Lucida Console"/>
            <w:color w:val="00BFFF"/>
            <w:sz w:val="18"/>
            <w:szCs w:val="18"/>
          </w:rPr>
          <w:t>Validateset</w:t>
        </w:r>
        <w:proofErr w:type="spellEnd"/>
        <w:r>
          <w:rPr>
            <w:rFonts w:ascii="Lucida Console" w:hAnsi="Lucida Console" w:cs="Lucida Console"/>
            <w:sz w:val="18"/>
            <w:szCs w:val="18"/>
          </w:rPr>
          <w:t>(</w:t>
        </w:r>
        <w:proofErr w:type="gram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Present"</w:t>
        </w:r>
        <w:r>
          <w:rPr>
            <w:rFonts w:ascii="Lucida Console" w:hAnsi="Lucida Console" w:cs="Lucida Console"/>
            <w:color w:val="A9A9A9"/>
            <w:sz w:val="18"/>
            <w:szCs w:val="18"/>
          </w:rPr>
          <w:t>,</w:t>
        </w:r>
        <w:r>
          <w:rPr>
            <w:rFonts w:ascii="Lucida Console" w:hAnsi="Lucida Console" w:cs="Lucida Console"/>
            <w:color w:val="8B0000"/>
            <w:sz w:val="18"/>
            <w:szCs w:val="18"/>
          </w:rPr>
          <w:t>"Absent</w:t>
        </w:r>
        <w:proofErr w:type="spellEnd"/>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A9A9A9"/>
            <w:sz w:val="18"/>
            <w:szCs w:val="18"/>
          </w:rPr>
          <w:t>]</w:t>
        </w:r>
      </w:ins>
    </w:p>
    <w:p w14:paraId="1700F30A" w14:textId="77777777" w:rsidR="00613652" w:rsidRDefault="00613652" w:rsidP="00613652">
      <w:pPr>
        <w:shd w:val="clear" w:color="auto" w:fill="FFFFFF"/>
        <w:autoSpaceDE w:val="0"/>
        <w:autoSpaceDN w:val="0"/>
        <w:adjustRightInd w:val="0"/>
        <w:spacing w:after="0" w:line="240" w:lineRule="auto"/>
        <w:rPr>
          <w:ins w:id="97" w:author="Travis Plunk" w:date="2014-06-25T16:19:00Z"/>
          <w:rFonts w:ascii="Lucida Console" w:hAnsi="Lucida Console" w:cs="Lucida Console"/>
          <w:sz w:val="18"/>
          <w:szCs w:val="18"/>
        </w:rPr>
      </w:pPr>
      <w:ins w:id="98"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ins>
    </w:p>
    <w:p w14:paraId="1A788A85" w14:textId="77777777" w:rsidR="00613652" w:rsidRDefault="00613652" w:rsidP="00613652">
      <w:pPr>
        <w:shd w:val="clear" w:color="auto" w:fill="FFFFFF"/>
        <w:autoSpaceDE w:val="0"/>
        <w:autoSpaceDN w:val="0"/>
        <w:adjustRightInd w:val="0"/>
        <w:spacing w:after="0" w:line="240" w:lineRule="auto"/>
        <w:rPr>
          <w:ins w:id="99" w:author="Travis Plunk" w:date="2014-06-25T16:19:00Z"/>
          <w:rFonts w:ascii="Lucida Console" w:hAnsi="Lucida Console" w:cs="Lucida Console"/>
          <w:sz w:val="18"/>
          <w:szCs w:val="18"/>
        </w:rPr>
      </w:pPr>
      <w:ins w:id="100" w:author="Travis Plunk" w:date="2014-06-25T16:19:00Z">
        <w:r>
          <w:rPr>
            <w:rFonts w:ascii="Lucida Console" w:hAnsi="Lucida Console" w:cs="Lucida Console"/>
            <w:sz w:val="18"/>
            <w:szCs w:val="18"/>
          </w:rPr>
          <w:t xml:space="preserve">        </w:t>
        </w:r>
        <w:r>
          <w:rPr>
            <w:rFonts w:ascii="Lucida Console" w:hAnsi="Lucida Console" w:cs="Lucida Console"/>
            <w:color w:val="FF4500"/>
            <w:sz w:val="18"/>
            <w:szCs w:val="18"/>
          </w:rPr>
          <w:t>$Ensure</w:t>
        </w:r>
      </w:ins>
    </w:p>
    <w:p w14:paraId="1D66D986" w14:textId="77777777" w:rsidR="00613652" w:rsidRDefault="00613652" w:rsidP="00613652">
      <w:pPr>
        <w:shd w:val="clear" w:color="auto" w:fill="FFFFFF"/>
        <w:autoSpaceDE w:val="0"/>
        <w:autoSpaceDN w:val="0"/>
        <w:adjustRightInd w:val="0"/>
        <w:spacing w:after="0" w:line="240" w:lineRule="auto"/>
        <w:rPr>
          <w:ins w:id="101" w:author="Travis Plunk" w:date="2014-06-25T16:19:00Z"/>
          <w:rFonts w:ascii="Lucida Console" w:hAnsi="Lucida Console" w:cs="Lucida Console"/>
          <w:sz w:val="18"/>
          <w:szCs w:val="18"/>
        </w:rPr>
      </w:pPr>
      <w:ins w:id="102" w:author="Travis Plunk" w:date="2014-06-25T16:19:00Z">
        <w:r>
          <w:rPr>
            <w:rFonts w:ascii="Lucida Console" w:hAnsi="Lucida Console" w:cs="Lucida Console"/>
            <w:sz w:val="18"/>
            <w:szCs w:val="18"/>
          </w:rPr>
          <w:t xml:space="preserve">    )    </w:t>
        </w:r>
      </w:ins>
    </w:p>
    <w:p w14:paraId="0DB3AEEB" w14:textId="77777777" w:rsidR="00613652" w:rsidRDefault="00613652" w:rsidP="00613652">
      <w:pPr>
        <w:shd w:val="clear" w:color="auto" w:fill="FFFFFF"/>
        <w:autoSpaceDE w:val="0"/>
        <w:autoSpaceDN w:val="0"/>
        <w:adjustRightInd w:val="0"/>
        <w:spacing w:after="0" w:line="240" w:lineRule="auto"/>
        <w:rPr>
          <w:ins w:id="103" w:author="Travis Plunk" w:date="2014-06-25T16:19:00Z"/>
          <w:rFonts w:ascii="Lucida Console" w:hAnsi="Lucida Console" w:cs="Lucida Console"/>
          <w:sz w:val="18"/>
          <w:szCs w:val="18"/>
        </w:rPr>
      </w:pPr>
    </w:p>
    <w:p w14:paraId="27E6A324" w14:textId="5A1BD074" w:rsidR="00FC1131" w:rsidRDefault="00613652" w:rsidP="00613652">
      <w:pPr>
        <w:shd w:val="clear" w:color="auto" w:fill="FFFFFF"/>
        <w:autoSpaceDE w:val="0"/>
        <w:autoSpaceDN w:val="0"/>
        <w:adjustRightInd w:val="0"/>
        <w:spacing w:after="0" w:line="240" w:lineRule="auto"/>
        <w:rPr>
          <w:ins w:id="104" w:author="Travis Plunk" w:date="2014-06-25T16:32:00Z"/>
          <w:rFonts w:ascii="Lucida Console" w:hAnsi="Lucida Console" w:cs="Lucida Console"/>
          <w:color w:val="A9A9A9"/>
          <w:sz w:val="18"/>
          <w:szCs w:val="18"/>
        </w:rPr>
      </w:pPr>
      <w:ins w:id="105" w:author="Travis Plunk" w:date="2014-06-25T16:19:00Z">
        <w:r>
          <w:rPr>
            <w:rFonts w:ascii="Lucida Console" w:hAnsi="Lucida Console" w:cs="Lucida Console"/>
            <w:sz w:val="18"/>
            <w:szCs w:val="18"/>
          </w:rPr>
          <w:t xml:space="preserve">    </w:t>
        </w:r>
        <w:proofErr w:type="spellStart"/>
        <w:proofErr w:type="gramStart"/>
        <w:r>
          <w:rPr>
            <w:rFonts w:ascii="Lucida Console" w:hAnsi="Lucida Console" w:cs="Lucida Console"/>
            <w:color w:val="00008B"/>
            <w:sz w:val="18"/>
            <w:szCs w:val="18"/>
          </w:rPr>
          <w:t>foreach</w:t>
        </w:r>
        <w:proofErr w:type="spellEnd"/>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$Feature</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8B0000"/>
            <w:sz w:val="18"/>
            <w:szCs w:val="18"/>
          </w:rPr>
          <w:t>"Web-</w:t>
        </w:r>
        <w:proofErr w:type="spellStart"/>
        <w:r>
          <w:rPr>
            <w:rFonts w:ascii="Lucida Console" w:hAnsi="Lucida Console" w:cs="Lucida Console"/>
            <w:color w:val="8B0000"/>
            <w:sz w:val="18"/>
            <w:szCs w:val="18"/>
          </w:rPr>
          <w:t>Server"</w:t>
        </w:r>
        <w:r>
          <w:rPr>
            <w:rFonts w:ascii="Lucida Console" w:hAnsi="Lucida Console" w:cs="Lucida Console"/>
            <w:color w:val="A9A9A9"/>
            <w:sz w:val="18"/>
            <w:szCs w:val="18"/>
          </w:rPr>
          <w:t>,</w:t>
        </w:r>
        <w:r>
          <w:rPr>
            <w:rFonts w:ascii="Lucida Console" w:hAnsi="Lucida Console" w:cs="Lucida Console"/>
            <w:color w:val="8B0000"/>
            <w:sz w:val="18"/>
            <w:szCs w:val="18"/>
          </w:rPr>
          <w:t>"Web</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Mgmt</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Tools"</w:t>
        </w:r>
        <w:r>
          <w:rPr>
            <w:rFonts w:ascii="Lucida Console" w:hAnsi="Lucida Console" w:cs="Lucida Console"/>
            <w:color w:val="A9A9A9"/>
            <w:sz w:val="18"/>
            <w:szCs w:val="18"/>
          </w:rPr>
          <w:t>,</w:t>
        </w:r>
        <w:r>
          <w:rPr>
            <w:rFonts w:ascii="Lucida Console" w:hAnsi="Lucida Console" w:cs="Lucida Console"/>
            <w:color w:val="8B0000"/>
            <w:sz w:val="18"/>
            <w:szCs w:val="18"/>
          </w:rPr>
          <w:t>"web</w:t>
        </w:r>
        <w:proofErr w:type="spellEnd"/>
        <w:r>
          <w:rPr>
            <w:rFonts w:ascii="Lucida Console" w:hAnsi="Lucida Console" w:cs="Lucida Console"/>
            <w:color w:val="8B0000"/>
            <w:sz w:val="18"/>
            <w:szCs w:val="18"/>
          </w:rPr>
          <w:t>-Default-Doc"</w:t>
        </w:r>
        <w:r>
          <w:rPr>
            <w:rFonts w:ascii="Lucida Console" w:hAnsi="Lucida Console" w:cs="Lucida Console"/>
            <w:color w:val="A9A9A9"/>
            <w:sz w:val="18"/>
            <w:szCs w:val="18"/>
          </w:rPr>
          <w:t>,</w:t>
        </w:r>
      </w:ins>
      <w:ins w:id="106" w:author="Travis Plunk" w:date="2014-06-25T16:32:00Z">
        <w:r w:rsidR="00FC1131">
          <w:rPr>
            <w:rFonts w:ascii="Lucida Console" w:hAnsi="Lucida Console" w:cs="Lucida Console"/>
            <w:color w:val="A9A9A9"/>
            <w:sz w:val="18"/>
            <w:szCs w:val="18"/>
          </w:rPr>
          <w:t xml:space="preserve"> `</w:t>
        </w:r>
      </w:ins>
    </w:p>
    <w:p w14:paraId="414A1A8E" w14:textId="560D5FAA" w:rsidR="00613652" w:rsidRDefault="00613652" w:rsidP="00FC1131">
      <w:pPr>
        <w:shd w:val="clear" w:color="auto" w:fill="FFFFFF"/>
        <w:autoSpaceDE w:val="0"/>
        <w:autoSpaceDN w:val="0"/>
        <w:adjustRightInd w:val="0"/>
        <w:spacing w:after="0" w:line="240" w:lineRule="auto"/>
        <w:ind w:left="1440"/>
        <w:rPr>
          <w:ins w:id="107" w:author="Travis Plunk" w:date="2014-06-25T16:19:00Z"/>
          <w:rFonts w:ascii="Lucida Console" w:hAnsi="Lucida Console" w:cs="Lucida Console"/>
          <w:sz w:val="18"/>
          <w:szCs w:val="18"/>
        </w:rPr>
        <w:pPrChange w:id="108" w:author="Travis Plunk" w:date="2014-06-25T16:32:00Z">
          <w:pPr>
            <w:shd w:val="clear" w:color="auto" w:fill="FFFFFF"/>
            <w:autoSpaceDE w:val="0"/>
            <w:autoSpaceDN w:val="0"/>
            <w:adjustRightInd w:val="0"/>
            <w:spacing w:after="0" w:line="240" w:lineRule="auto"/>
          </w:pPr>
        </w:pPrChange>
      </w:pPr>
      <w:ins w:id="109" w:author="Travis Plunk" w:date="2014-06-25T16:19:00Z">
        <w:r>
          <w:rPr>
            <w:rFonts w:ascii="Lucida Console" w:hAnsi="Lucida Console" w:cs="Lucida Console"/>
            <w:color w:val="8B0000"/>
            <w:sz w:val="18"/>
            <w:szCs w:val="18"/>
          </w:rPr>
          <w:t>"Web-</w:t>
        </w:r>
        <w:proofErr w:type="spellStart"/>
        <w:r>
          <w:rPr>
            <w:rFonts w:ascii="Lucida Console" w:hAnsi="Lucida Console" w:cs="Lucida Console"/>
            <w:color w:val="8B0000"/>
            <w:sz w:val="18"/>
            <w:szCs w:val="18"/>
          </w:rPr>
          <w:t>Dir</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Browsing"</w:t>
        </w:r>
        <w:r>
          <w:rPr>
            <w:rFonts w:ascii="Lucida Console" w:hAnsi="Lucida Console" w:cs="Lucida Console"/>
            <w:color w:val="A9A9A9"/>
            <w:sz w:val="18"/>
            <w:szCs w:val="18"/>
          </w:rPr>
          <w:t>,</w:t>
        </w:r>
        <w:r>
          <w:rPr>
            <w:rFonts w:ascii="Lucida Console" w:hAnsi="Lucida Console" w:cs="Lucida Console"/>
            <w:color w:val="8B0000"/>
            <w:sz w:val="18"/>
            <w:szCs w:val="18"/>
          </w:rPr>
          <w:t>"Web</w:t>
        </w:r>
        <w:proofErr w:type="spellEnd"/>
        <w:r>
          <w:rPr>
            <w:rFonts w:ascii="Lucida Console" w:hAnsi="Lucida Console" w:cs="Lucida Console"/>
            <w:color w:val="8B0000"/>
            <w:sz w:val="18"/>
            <w:szCs w:val="18"/>
          </w:rPr>
          <w:t>-Http-</w:t>
        </w:r>
        <w:proofErr w:type="spellStart"/>
        <w:r>
          <w:rPr>
            <w:rFonts w:ascii="Lucida Console" w:hAnsi="Lucida Console" w:cs="Lucida Console"/>
            <w:color w:val="8B0000"/>
            <w:sz w:val="18"/>
            <w:szCs w:val="18"/>
          </w:rPr>
          <w:t>Errors"</w:t>
        </w:r>
        <w:r>
          <w:rPr>
            <w:rFonts w:ascii="Lucida Console" w:hAnsi="Lucida Console" w:cs="Lucida Console"/>
            <w:color w:val="A9A9A9"/>
            <w:sz w:val="18"/>
            <w:szCs w:val="18"/>
          </w:rPr>
          <w:t>,</w:t>
        </w:r>
        <w:r>
          <w:rPr>
            <w:rFonts w:ascii="Lucida Console" w:hAnsi="Lucida Console" w:cs="Lucida Console"/>
            <w:color w:val="8B0000"/>
            <w:sz w:val="18"/>
            <w:szCs w:val="18"/>
          </w:rPr>
          <w:t>"Web</w:t>
        </w:r>
        <w:proofErr w:type="spellEnd"/>
        <w:r>
          <w:rPr>
            <w:rFonts w:ascii="Lucida Console" w:hAnsi="Lucida Console" w:cs="Lucida Console"/>
            <w:color w:val="8B0000"/>
            <w:sz w:val="18"/>
            <w:szCs w:val="18"/>
          </w:rPr>
          <w:t>-Static-Content"</w:t>
        </w:r>
        <w:proofErr w:type="gramStart"/>
        <w:r>
          <w:rPr>
            <w:rFonts w:ascii="Lucida Console" w:hAnsi="Lucida Console" w:cs="Lucida Console"/>
            <w:color w:val="A9A9A9"/>
            <w:sz w:val="18"/>
            <w:szCs w:val="18"/>
          </w:rPr>
          <w:t>,</w:t>
        </w:r>
        <w:r>
          <w:rPr>
            <w:rFonts w:ascii="Lucida Console" w:hAnsi="Lucida Console" w:cs="Lucida Console"/>
            <w:sz w:val="18"/>
            <w:szCs w:val="18"/>
          </w:rPr>
          <w:t>`</w:t>
        </w:r>
        <w:proofErr w:type="gramEnd"/>
      </w:ins>
    </w:p>
    <w:p w14:paraId="52E9815E" w14:textId="77777777" w:rsidR="00613652" w:rsidRDefault="00613652" w:rsidP="00613652">
      <w:pPr>
        <w:shd w:val="clear" w:color="auto" w:fill="FFFFFF"/>
        <w:autoSpaceDE w:val="0"/>
        <w:autoSpaceDN w:val="0"/>
        <w:adjustRightInd w:val="0"/>
        <w:spacing w:after="0" w:line="240" w:lineRule="auto"/>
        <w:rPr>
          <w:ins w:id="110" w:author="Travis Plunk" w:date="2014-06-25T16:19:00Z"/>
          <w:rFonts w:ascii="Lucida Console" w:hAnsi="Lucida Console" w:cs="Lucida Console"/>
          <w:sz w:val="18"/>
          <w:szCs w:val="18"/>
        </w:rPr>
      </w:pPr>
      <w:ins w:id="111" w:author="Travis Plunk" w:date="2014-06-25T16:19:00Z">
        <w:r>
          <w:rPr>
            <w:rFonts w:ascii="Lucida Console" w:hAnsi="Lucida Console" w:cs="Lucida Console"/>
            <w:sz w:val="18"/>
            <w:szCs w:val="18"/>
          </w:rPr>
          <w:t xml:space="preserve">            </w:t>
        </w:r>
        <w:r>
          <w:rPr>
            <w:rFonts w:ascii="Lucida Console" w:hAnsi="Lucida Console" w:cs="Lucida Console"/>
            <w:color w:val="8B0000"/>
            <w:sz w:val="18"/>
            <w:szCs w:val="18"/>
          </w:rPr>
          <w:t>"Web-Http-</w:t>
        </w:r>
        <w:proofErr w:type="spellStart"/>
        <w:r>
          <w:rPr>
            <w:rFonts w:ascii="Lucida Console" w:hAnsi="Lucida Console" w:cs="Lucida Console"/>
            <w:color w:val="8B0000"/>
            <w:sz w:val="18"/>
            <w:szCs w:val="18"/>
          </w:rPr>
          <w:t>Logging"</w:t>
        </w:r>
        <w:r>
          <w:rPr>
            <w:rFonts w:ascii="Lucida Console" w:hAnsi="Lucida Console" w:cs="Lucida Console"/>
            <w:color w:val="A9A9A9"/>
            <w:sz w:val="18"/>
            <w:szCs w:val="18"/>
          </w:rPr>
          <w:t>,</w:t>
        </w:r>
        <w:r>
          <w:rPr>
            <w:rFonts w:ascii="Lucida Console" w:hAnsi="Lucida Console" w:cs="Lucida Console"/>
            <w:color w:val="8B0000"/>
            <w:sz w:val="18"/>
            <w:szCs w:val="18"/>
          </w:rPr>
          <w:t>"web</w:t>
        </w:r>
        <w:proofErr w:type="spellEnd"/>
        <w:r>
          <w:rPr>
            <w:rFonts w:ascii="Lucida Console" w:hAnsi="Lucida Console" w:cs="Lucida Console"/>
            <w:color w:val="8B0000"/>
            <w:sz w:val="18"/>
            <w:szCs w:val="18"/>
          </w:rPr>
          <w:t>-Stat-</w:t>
        </w:r>
        <w:proofErr w:type="spellStart"/>
        <w:r>
          <w:rPr>
            <w:rFonts w:ascii="Lucida Console" w:hAnsi="Lucida Console" w:cs="Lucida Console"/>
            <w:color w:val="8B0000"/>
            <w:sz w:val="18"/>
            <w:szCs w:val="18"/>
          </w:rPr>
          <w:t>Compression"</w:t>
        </w:r>
        <w:r>
          <w:rPr>
            <w:rFonts w:ascii="Lucida Console" w:hAnsi="Lucida Console" w:cs="Lucida Console"/>
            <w:color w:val="A9A9A9"/>
            <w:sz w:val="18"/>
            <w:szCs w:val="18"/>
          </w:rPr>
          <w:t>,</w:t>
        </w:r>
        <w:r>
          <w:rPr>
            <w:rFonts w:ascii="Lucida Console" w:hAnsi="Lucida Console" w:cs="Lucida Console"/>
            <w:color w:val="8B0000"/>
            <w:sz w:val="18"/>
            <w:szCs w:val="18"/>
          </w:rPr>
          <w:t>"web</w:t>
        </w:r>
        <w:proofErr w:type="spellEnd"/>
        <w:r>
          <w:rPr>
            <w:rFonts w:ascii="Lucida Console" w:hAnsi="Lucida Console" w:cs="Lucida Console"/>
            <w:color w:val="8B0000"/>
            <w:sz w:val="18"/>
            <w:szCs w:val="18"/>
          </w:rPr>
          <w:t>-Filtering"</w:t>
        </w:r>
        <w:proofErr w:type="gramStart"/>
        <w:r>
          <w:rPr>
            <w:rFonts w:ascii="Lucida Console" w:hAnsi="Lucida Console" w:cs="Lucida Console"/>
            <w:color w:val="A9A9A9"/>
            <w:sz w:val="18"/>
            <w:szCs w:val="18"/>
          </w:rPr>
          <w:t>,</w:t>
        </w:r>
        <w:r>
          <w:rPr>
            <w:rFonts w:ascii="Lucida Console" w:hAnsi="Lucida Console" w:cs="Lucida Console"/>
            <w:sz w:val="18"/>
            <w:szCs w:val="18"/>
          </w:rPr>
          <w:t>`</w:t>
        </w:r>
        <w:proofErr w:type="gramEnd"/>
      </w:ins>
    </w:p>
    <w:p w14:paraId="6314CD6F" w14:textId="77777777" w:rsidR="00613652" w:rsidRDefault="00613652" w:rsidP="00613652">
      <w:pPr>
        <w:shd w:val="clear" w:color="auto" w:fill="FFFFFF"/>
        <w:autoSpaceDE w:val="0"/>
        <w:autoSpaceDN w:val="0"/>
        <w:adjustRightInd w:val="0"/>
        <w:spacing w:after="0" w:line="240" w:lineRule="auto"/>
        <w:rPr>
          <w:ins w:id="112" w:author="Travis Plunk" w:date="2014-06-25T16:19:00Z"/>
          <w:rFonts w:ascii="Lucida Console" w:hAnsi="Lucida Console" w:cs="Lucida Console"/>
          <w:sz w:val="18"/>
          <w:szCs w:val="18"/>
        </w:rPr>
      </w:pPr>
      <w:ins w:id="113" w:author="Travis Plunk" w:date="2014-06-25T16:19:00Z">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web-</w:t>
        </w:r>
        <w:proofErr w:type="spellStart"/>
        <w:r>
          <w:rPr>
            <w:rFonts w:ascii="Lucida Console" w:hAnsi="Lucida Console" w:cs="Lucida Console"/>
            <w:color w:val="8B0000"/>
            <w:sz w:val="18"/>
            <w:szCs w:val="18"/>
          </w:rPr>
          <w:t>CGI</w:t>
        </w:r>
        <w:proofErr w:type="gramEnd"/>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B0000"/>
            <w:sz w:val="18"/>
            <w:szCs w:val="18"/>
          </w:rPr>
          <w:t>"web</w:t>
        </w:r>
        <w:proofErr w:type="spellEnd"/>
        <w:r>
          <w:rPr>
            <w:rFonts w:ascii="Lucida Console" w:hAnsi="Lucida Console" w:cs="Lucida Console"/>
            <w:color w:val="8B0000"/>
            <w:sz w:val="18"/>
            <w:szCs w:val="18"/>
          </w:rPr>
          <w:t>-ISAPI-</w:t>
        </w:r>
        <w:proofErr w:type="spellStart"/>
        <w:r>
          <w:rPr>
            <w:rFonts w:ascii="Lucida Console" w:hAnsi="Lucida Console" w:cs="Lucida Console"/>
            <w:color w:val="8B0000"/>
            <w:sz w:val="18"/>
            <w:szCs w:val="18"/>
          </w:rPr>
          <w:t>Ext"</w:t>
        </w:r>
        <w:r>
          <w:rPr>
            <w:rFonts w:ascii="Lucida Console" w:hAnsi="Lucida Console" w:cs="Lucida Console"/>
            <w:color w:val="A9A9A9"/>
            <w:sz w:val="18"/>
            <w:szCs w:val="18"/>
          </w:rPr>
          <w:t>,</w:t>
        </w:r>
        <w:r>
          <w:rPr>
            <w:rFonts w:ascii="Lucida Console" w:hAnsi="Lucida Console" w:cs="Lucida Console"/>
            <w:color w:val="8B0000"/>
            <w:sz w:val="18"/>
            <w:szCs w:val="18"/>
          </w:rPr>
          <w:t>"web</w:t>
        </w:r>
        <w:proofErr w:type="spellEnd"/>
        <w:r>
          <w:rPr>
            <w:rFonts w:ascii="Lucida Console" w:hAnsi="Lucida Console" w:cs="Lucida Console"/>
            <w:color w:val="8B0000"/>
            <w:sz w:val="18"/>
            <w:szCs w:val="18"/>
          </w:rPr>
          <w:t>-ISAPI-Filter"</w:t>
        </w:r>
        <w:r>
          <w:rPr>
            <w:rFonts w:ascii="Lucida Console" w:hAnsi="Lucida Console" w:cs="Lucida Console"/>
            <w:sz w:val="18"/>
            <w:szCs w:val="18"/>
          </w:rPr>
          <w:t>))</w:t>
        </w:r>
      </w:ins>
    </w:p>
    <w:p w14:paraId="301A16CF" w14:textId="77777777" w:rsidR="00613652" w:rsidRDefault="00613652" w:rsidP="00613652">
      <w:pPr>
        <w:shd w:val="clear" w:color="auto" w:fill="FFFFFF"/>
        <w:autoSpaceDE w:val="0"/>
        <w:autoSpaceDN w:val="0"/>
        <w:adjustRightInd w:val="0"/>
        <w:spacing w:after="0" w:line="240" w:lineRule="auto"/>
        <w:rPr>
          <w:ins w:id="114" w:author="Travis Plunk" w:date="2014-06-25T16:19:00Z"/>
          <w:rFonts w:ascii="Lucida Console" w:hAnsi="Lucida Console" w:cs="Lucida Console"/>
          <w:sz w:val="18"/>
          <w:szCs w:val="18"/>
        </w:rPr>
      </w:pPr>
      <w:ins w:id="115" w:author="Travis Plunk" w:date="2014-06-25T16:19:00Z">
        <w:r>
          <w:rPr>
            <w:rFonts w:ascii="Lucida Console" w:hAnsi="Lucida Console" w:cs="Lucida Console"/>
            <w:sz w:val="18"/>
            <w:szCs w:val="18"/>
          </w:rPr>
          <w:t xml:space="preserve">    {</w:t>
        </w:r>
      </w:ins>
    </w:p>
    <w:p w14:paraId="73E9C3DC" w14:textId="77777777" w:rsidR="00613652" w:rsidRDefault="00613652" w:rsidP="00613652">
      <w:pPr>
        <w:shd w:val="clear" w:color="auto" w:fill="FFFFFF"/>
        <w:autoSpaceDE w:val="0"/>
        <w:autoSpaceDN w:val="0"/>
        <w:adjustRightInd w:val="0"/>
        <w:spacing w:after="0" w:line="240" w:lineRule="auto"/>
        <w:rPr>
          <w:ins w:id="116" w:author="Travis Plunk" w:date="2014-06-25T16:19:00Z"/>
          <w:rFonts w:ascii="Lucida Console" w:hAnsi="Lucida Console" w:cs="Lucida Console"/>
          <w:sz w:val="18"/>
          <w:szCs w:val="18"/>
        </w:rPr>
      </w:pPr>
      <w:ins w:id="117"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WindowsFeature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Feature$Number</w:t>
        </w:r>
        <w:proofErr w:type="spellEnd"/>
        <w:r>
          <w:rPr>
            <w:rFonts w:ascii="Lucida Console" w:hAnsi="Lucida Console" w:cs="Lucida Console"/>
            <w:color w:val="8B0000"/>
            <w:sz w:val="18"/>
            <w:szCs w:val="18"/>
          </w:rPr>
          <w:t>"</w:t>
        </w:r>
      </w:ins>
    </w:p>
    <w:p w14:paraId="6A0BC5C2" w14:textId="77777777" w:rsidR="00613652" w:rsidRDefault="00613652" w:rsidP="00613652">
      <w:pPr>
        <w:shd w:val="clear" w:color="auto" w:fill="FFFFFF"/>
        <w:autoSpaceDE w:val="0"/>
        <w:autoSpaceDN w:val="0"/>
        <w:adjustRightInd w:val="0"/>
        <w:spacing w:after="0" w:line="240" w:lineRule="auto"/>
        <w:rPr>
          <w:ins w:id="118" w:author="Travis Plunk" w:date="2014-06-25T16:19:00Z"/>
          <w:rFonts w:ascii="Lucida Console" w:hAnsi="Lucida Console" w:cs="Lucida Console"/>
          <w:sz w:val="18"/>
          <w:szCs w:val="18"/>
        </w:rPr>
      </w:pPr>
      <w:ins w:id="119" w:author="Travis Plunk" w:date="2014-06-25T16:19:00Z">
        <w:r>
          <w:rPr>
            <w:rFonts w:ascii="Lucida Console" w:hAnsi="Lucida Console" w:cs="Lucida Console"/>
            <w:sz w:val="18"/>
            <w:szCs w:val="18"/>
          </w:rPr>
          <w:t xml:space="preserve">        {</w:t>
        </w:r>
      </w:ins>
    </w:p>
    <w:p w14:paraId="60AE809C" w14:textId="77777777" w:rsidR="00613652" w:rsidRDefault="00613652" w:rsidP="00613652">
      <w:pPr>
        <w:shd w:val="clear" w:color="auto" w:fill="FFFFFF"/>
        <w:autoSpaceDE w:val="0"/>
        <w:autoSpaceDN w:val="0"/>
        <w:adjustRightInd w:val="0"/>
        <w:spacing w:after="0" w:line="240" w:lineRule="auto"/>
        <w:rPr>
          <w:ins w:id="120" w:author="Travis Plunk" w:date="2014-06-25T16:19:00Z"/>
          <w:rFonts w:ascii="Lucida Console" w:hAnsi="Lucida Console" w:cs="Lucida Console"/>
          <w:sz w:val="18"/>
          <w:szCs w:val="18"/>
        </w:rPr>
      </w:pPr>
      <w:ins w:id="121" w:author="Travis Plunk" w:date="2014-06-25T16:19:00Z">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$Ensure</w:t>
        </w:r>
      </w:ins>
    </w:p>
    <w:p w14:paraId="2188D869" w14:textId="77777777" w:rsidR="00613652" w:rsidRDefault="00613652" w:rsidP="00613652">
      <w:pPr>
        <w:shd w:val="clear" w:color="auto" w:fill="FFFFFF"/>
        <w:autoSpaceDE w:val="0"/>
        <w:autoSpaceDN w:val="0"/>
        <w:adjustRightInd w:val="0"/>
        <w:spacing w:after="0" w:line="240" w:lineRule="auto"/>
        <w:rPr>
          <w:ins w:id="122" w:author="Travis Plunk" w:date="2014-06-25T16:19:00Z"/>
          <w:rFonts w:ascii="Lucida Console" w:hAnsi="Lucida Console" w:cs="Lucida Console"/>
          <w:sz w:val="18"/>
          <w:szCs w:val="18"/>
        </w:rPr>
      </w:pPr>
      <w:ins w:id="123" w:author="Travis Plunk" w:date="2014-06-25T16:19:00Z">
        <w:r>
          <w:rPr>
            <w:rFonts w:ascii="Lucida Console" w:hAnsi="Lucida Console" w:cs="Lucida Console"/>
            <w:sz w:val="18"/>
            <w:szCs w:val="18"/>
          </w:rPr>
          <w:lastRenderedPageBreak/>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$Feature</w:t>
        </w:r>
      </w:ins>
    </w:p>
    <w:p w14:paraId="19E2F1AA" w14:textId="77777777" w:rsidR="00613652" w:rsidRDefault="00613652" w:rsidP="00613652">
      <w:pPr>
        <w:shd w:val="clear" w:color="auto" w:fill="FFFFFF"/>
        <w:autoSpaceDE w:val="0"/>
        <w:autoSpaceDN w:val="0"/>
        <w:adjustRightInd w:val="0"/>
        <w:spacing w:after="0" w:line="240" w:lineRule="auto"/>
        <w:rPr>
          <w:ins w:id="124" w:author="Travis Plunk" w:date="2014-06-25T16:19:00Z"/>
          <w:rFonts w:ascii="Lucida Console" w:hAnsi="Lucida Console" w:cs="Lucida Console"/>
          <w:sz w:val="18"/>
          <w:szCs w:val="18"/>
        </w:rPr>
      </w:pPr>
      <w:ins w:id="125" w:author="Travis Plunk" w:date="2014-06-25T16:19:00Z">
        <w:r>
          <w:rPr>
            <w:rFonts w:ascii="Lucida Console" w:hAnsi="Lucida Console" w:cs="Lucida Console"/>
            <w:sz w:val="18"/>
            <w:szCs w:val="18"/>
          </w:rPr>
          <w:t xml:space="preserve">        }</w:t>
        </w:r>
      </w:ins>
    </w:p>
    <w:p w14:paraId="325DBF1B" w14:textId="77777777" w:rsidR="00613652" w:rsidRDefault="00613652" w:rsidP="00613652">
      <w:pPr>
        <w:shd w:val="clear" w:color="auto" w:fill="FFFFFF"/>
        <w:autoSpaceDE w:val="0"/>
        <w:autoSpaceDN w:val="0"/>
        <w:adjustRightInd w:val="0"/>
        <w:spacing w:after="0" w:line="240" w:lineRule="auto"/>
        <w:rPr>
          <w:ins w:id="126" w:author="Travis Plunk" w:date="2014-06-25T16:19:00Z"/>
          <w:rFonts w:ascii="Lucida Console" w:hAnsi="Lucida Console" w:cs="Lucida Console"/>
          <w:sz w:val="18"/>
          <w:szCs w:val="18"/>
        </w:rPr>
      </w:pPr>
      <w:ins w:id="127" w:author="Travis Plunk" w:date="2014-06-25T16:19:00Z">
        <w:r>
          <w:rPr>
            <w:rFonts w:ascii="Lucida Console" w:hAnsi="Lucida Console" w:cs="Lucida Console"/>
            <w:sz w:val="18"/>
            <w:szCs w:val="18"/>
          </w:rPr>
          <w:t xml:space="preserve">    }</w:t>
        </w:r>
      </w:ins>
    </w:p>
    <w:p w14:paraId="51793910" w14:textId="77777777" w:rsidR="00613652" w:rsidRDefault="00613652" w:rsidP="00613652">
      <w:pPr>
        <w:shd w:val="clear" w:color="auto" w:fill="FFFFFF"/>
        <w:autoSpaceDE w:val="0"/>
        <w:autoSpaceDN w:val="0"/>
        <w:adjustRightInd w:val="0"/>
        <w:spacing w:after="0" w:line="240" w:lineRule="auto"/>
        <w:rPr>
          <w:ins w:id="128" w:author="Travis Plunk" w:date="2014-06-25T16:19:00Z"/>
          <w:rFonts w:ascii="Lucida Console" w:hAnsi="Lucida Console" w:cs="Lucida Console"/>
          <w:sz w:val="18"/>
          <w:szCs w:val="18"/>
        </w:rPr>
      </w:pPr>
      <w:ins w:id="129" w:author="Travis Plunk" w:date="2014-06-25T16:19:00Z">
        <w:r>
          <w:rPr>
            <w:rFonts w:ascii="Lucida Console" w:hAnsi="Lucida Console" w:cs="Lucida Console"/>
            <w:sz w:val="18"/>
            <w:szCs w:val="18"/>
          </w:rPr>
          <w:t>}</w:t>
        </w:r>
      </w:ins>
    </w:p>
    <w:p w14:paraId="328EF4E1" w14:textId="77777777" w:rsidR="00613652" w:rsidRDefault="00613652" w:rsidP="00613652">
      <w:pPr>
        <w:shd w:val="clear" w:color="auto" w:fill="FFFFFF"/>
        <w:autoSpaceDE w:val="0"/>
        <w:autoSpaceDN w:val="0"/>
        <w:adjustRightInd w:val="0"/>
        <w:spacing w:after="0" w:line="240" w:lineRule="auto"/>
        <w:rPr>
          <w:ins w:id="130" w:author="Travis Plunk" w:date="2014-06-25T16:19:00Z"/>
          <w:rFonts w:ascii="Lucida Console" w:hAnsi="Lucida Console" w:cs="Lucida Console"/>
          <w:sz w:val="18"/>
          <w:szCs w:val="18"/>
        </w:rPr>
      </w:pPr>
    </w:p>
    <w:p w14:paraId="31551BF4" w14:textId="77777777" w:rsidR="00613652" w:rsidRDefault="00613652" w:rsidP="00613652">
      <w:pPr>
        <w:shd w:val="clear" w:color="auto" w:fill="FFFFFF"/>
        <w:autoSpaceDE w:val="0"/>
        <w:autoSpaceDN w:val="0"/>
        <w:adjustRightInd w:val="0"/>
        <w:spacing w:after="0" w:line="240" w:lineRule="auto"/>
        <w:rPr>
          <w:ins w:id="131" w:author="Travis Plunk" w:date="2014-06-25T16:19:00Z"/>
          <w:rFonts w:ascii="Lucida Console" w:hAnsi="Lucida Console" w:cs="Lucida Console"/>
          <w:sz w:val="18"/>
          <w:szCs w:val="18"/>
        </w:rPr>
      </w:pPr>
      <w:ins w:id="132" w:author="Travis Plunk" w:date="2014-06-25T16:19:00Z">
        <w:r>
          <w:rPr>
            <w:rFonts w:ascii="Lucida Console" w:hAnsi="Lucida Console" w:cs="Lucida Console"/>
            <w:color w:val="006400"/>
            <w:sz w:val="18"/>
            <w:szCs w:val="18"/>
          </w:rPr>
          <w:t># Composite configuration to install PHP on IIS</w:t>
        </w:r>
      </w:ins>
    </w:p>
    <w:p w14:paraId="291E2CAB" w14:textId="77777777" w:rsidR="00613652" w:rsidRDefault="00613652" w:rsidP="00613652">
      <w:pPr>
        <w:shd w:val="clear" w:color="auto" w:fill="FFFFFF"/>
        <w:autoSpaceDE w:val="0"/>
        <w:autoSpaceDN w:val="0"/>
        <w:adjustRightInd w:val="0"/>
        <w:spacing w:after="0" w:line="240" w:lineRule="auto"/>
        <w:rPr>
          <w:ins w:id="133" w:author="Travis Plunk" w:date="2014-06-25T16:19:00Z"/>
          <w:rFonts w:ascii="Lucida Console" w:hAnsi="Lucida Console" w:cs="Lucida Console"/>
          <w:sz w:val="18"/>
          <w:szCs w:val="18"/>
        </w:rPr>
      </w:pPr>
      <w:proofErr w:type="gramStart"/>
      <w:ins w:id="134" w:author="Travis Plunk" w:date="2014-06-25T16:19:00Z">
        <w:r>
          <w:rPr>
            <w:rFonts w:ascii="Lucida Console" w:hAnsi="Lucida Console" w:cs="Lucida Console"/>
            <w:color w:val="00008B"/>
            <w:sz w:val="18"/>
            <w:szCs w:val="18"/>
          </w:rPr>
          <w:t>configuration</w:t>
        </w:r>
        <w:proofErr w:type="gram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xPhp</w:t>
        </w:r>
        <w:proofErr w:type="spellEnd"/>
      </w:ins>
    </w:p>
    <w:p w14:paraId="05A46B79" w14:textId="77777777" w:rsidR="00613652" w:rsidRDefault="00613652" w:rsidP="00613652">
      <w:pPr>
        <w:shd w:val="clear" w:color="auto" w:fill="FFFFFF"/>
        <w:autoSpaceDE w:val="0"/>
        <w:autoSpaceDN w:val="0"/>
        <w:adjustRightInd w:val="0"/>
        <w:spacing w:after="0" w:line="240" w:lineRule="auto"/>
        <w:rPr>
          <w:ins w:id="135" w:author="Travis Plunk" w:date="2014-06-25T16:19:00Z"/>
          <w:rFonts w:ascii="Lucida Console" w:hAnsi="Lucida Console" w:cs="Lucida Console"/>
          <w:sz w:val="18"/>
          <w:szCs w:val="18"/>
        </w:rPr>
      </w:pPr>
      <w:ins w:id="136" w:author="Travis Plunk" w:date="2014-06-25T16:19:00Z">
        <w:r>
          <w:rPr>
            <w:rFonts w:ascii="Lucida Console" w:hAnsi="Lucida Console" w:cs="Lucida Console"/>
            <w:sz w:val="18"/>
            <w:szCs w:val="18"/>
          </w:rPr>
          <w:t>{</w:t>
        </w:r>
      </w:ins>
    </w:p>
    <w:p w14:paraId="0FBBC226" w14:textId="77777777" w:rsidR="00613652" w:rsidRDefault="00613652" w:rsidP="00613652">
      <w:pPr>
        <w:shd w:val="clear" w:color="auto" w:fill="FFFFFF"/>
        <w:autoSpaceDE w:val="0"/>
        <w:autoSpaceDN w:val="0"/>
        <w:adjustRightInd w:val="0"/>
        <w:spacing w:after="0" w:line="240" w:lineRule="auto"/>
        <w:rPr>
          <w:ins w:id="137" w:author="Travis Plunk" w:date="2014-06-25T16:19:00Z"/>
          <w:rFonts w:ascii="Lucida Console" w:hAnsi="Lucida Console" w:cs="Lucida Console"/>
          <w:sz w:val="18"/>
          <w:szCs w:val="18"/>
        </w:rPr>
      </w:pPr>
      <w:ins w:id="138" w:author="Travis Plunk" w:date="2014-06-25T16:19:00Z">
        <w:r>
          <w:rPr>
            <w:rFonts w:ascii="Lucida Console" w:hAnsi="Lucida Console" w:cs="Lucida Console"/>
            <w:sz w:val="18"/>
            <w:szCs w:val="18"/>
          </w:rPr>
          <w:t xml:space="preserve">    </w:t>
        </w:r>
        <w:proofErr w:type="spellStart"/>
        <w:proofErr w:type="gramStart"/>
        <w:r>
          <w:rPr>
            <w:rFonts w:ascii="Lucida Console" w:hAnsi="Lucida Console" w:cs="Lucida Console"/>
            <w:color w:val="00008B"/>
            <w:sz w:val="18"/>
            <w:szCs w:val="18"/>
          </w:rPr>
          <w:t>param</w:t>
        </w:r>
        <w:proofErr w:type="spellEnd"/>
        <w:r>
          <w:rPr>
            <w:rFonts w:ascii="Lucida Console" w:hAnsi="Lucida Console" w:cs="Lucida Console"/>
            <w:sz w:val="18"/>
            <w:szCs w:val="18"/>
          </w:rPr>
          <w:t>(</w:t>
        </w:r>
        <w:proofErr w:type="gramEnd"/>
      </w:ins>
    </w:p>
    <w:p w14:paraId="3113E055" w14:textId="77777777" w:rsidR="00613652" w:rsidRDefault="00613652" w:rsidP="00613652">
      <w:pPr>
        <w:shd w:val="clear" w:color="auto" w:fill="FFFFFF"/>
        <w:autoSpaceDE w:val="0"/>
        <w:autoSpaceDN w:val="0"/>
        <w:adjustRightInd w:val="0"/>
        <w:spacing w:after="0" w:line="240" w:lineRule="auto"/>
        <w:rPr>
          <w:ins w:id="139" w:author="Travis Plunk" w:date="2014-06-25T16:19:00Z"/>
          <w:rFonts w:ascii="Lucida Console" w:hAnsi="Lucida Console" w:cs="Lucida Console"/>
          <w:sz w:val="18"/>
          <w:szCs w:val="18"/>
        </w:rPr>
      </w:pPr>
      <w:ins w:id="140"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 xml:space="preserve">Mandatory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ins>
    </w:p>
    <w:p w14:paraId="6291DD04" w14:textId="77777777" w:rsidR="00613652" w:rsidRDefault="00613652" w:rsidP="00613652">
      <w:pPr>
        <w:shd w:val="clear" w:color="auto" w:fill="FFFFFF"/>
        <w:autoSpaceDE w:val="0"/>
        <w:autoSpaceDN w:val="0"/>
        <w:adjustRightInd w:val="0"/>
        <w:spacing w:after="0" w:line="240" w:lineRule="auto"/>
        <w:rPr>
          <w:ins w:id="141" w:author="Travis Plunk" w:date="2014-06-25T16:19:00Z"/>
          <w:rFonts w:ascii="Lucida Console" w:hAnsi="Lucida Console" w:cs="Lucida Console"/>
          <w:sz w:val="18"/>
          <w:szCs w:val="18"/>
        </w:rPr>
      </w:pPr>
      <w:ins w:id="142"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switch</w:t>
        </w:r>
        <w:proofErr w:type="gram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installMySqlExt</w:t>
        </w:r>
        <w:proofErr w:type="spellEnd"/>
        <w:r>
          <w:rPr>
            <w:rFonts w:ascii="Lucida Console" w:hAnsi="Lucida Console" w:cs="Lucida Console"/>
            <w:color w:val="A9A9A9"/>
            <w:sz w:val="18"/>
            <w:szCs w:val="18"/>
          </w:rPr>
          <w:t>,</w:t>
        </w:r>
      </w:ins>
    </w:p>
    <w:p w14:paraId="10D8CEE1" w14:textId="77777777" w:rsidR="00613652" w:rsidRDefault="00613652" w:rsidP="00613652">
      <w:pPr>
        <w:shd w:val="clear" w:color="auto" w:fill="FFFFFF"/>
        <w:autoSpaceDE w:val="0"/>
        <w:autoSpaceDN w:val="0"/>
        <w:adjustRightInd w:val="0"/>
        <w:spacing w:after="0" w:line="240" w:lineRule="auto"/>
        <w:rPr>
          <w:ins w:id="143" w:author="Travis Plunk" w:date="2014-06-25T16:19:00Z"/>
          <w:rFonts w:ascii="Lucida Console" w:hAnsi="Lucida Console" w:cs="Lucida Console"/>
          <w:sz w:val="18"/>
          <w:szCs w:val="18"/>
        </w:rPr>
      </w:pPr>
    </w:p>
    <w:p w14:paraId="68853AD8" w14:textId="77777777" w:rsidR="00613652" w:rsidRDefault="00613652" w:rsidP="00613652">
      <w:pPr>
        <w:shd w:val="clear" w:color="auto" w:fill="FFFFFF"/>
        <w:autoSpaceDE w:val="0"/>
        <w:autoSpaceDN w:val="0"/>
        <w:adjustRightInd w:val="0"/>
        <w:spacing w:after="0" w:line="240" w:lineRule="auto"/>
        <w:rPr>
          <w:ins w:id="144" w:author="Travis Plunk" w:date="2014-06-25T16:19:00Z"/>
          <w:rFonts w:ascii="Lucida Console" w:hAnsi="Lucida Console" w:cs="Lucida Console"/>
          <w:sz w:val="18"/>
          <w:szCs w:val="18"/>
        </w:rPr>
      </w:pPr>
      <w:ins w:id="145"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 xml:space="preserve">Mandatory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ins>
    </w:p>
    <w:p w14:paraId="5A2F57A5" w14:textId="77777777" w:rsidR="00613652" w:rsidRDefault="00613652" w:rsidP="00613652">
      <w:pPr>
        <w:shd w:val="clear" w:color="auto" w:fill="FFFFFF"/>
        <w:autoSpaceDE w:val="0"/>
        <w:autoSpaceDN w:val="0"/>
        <w:adjustRightInd w:val="0"/>
        <w:spacing w:after="0" w:line="240" w:lineRule="auto"/>
        <w:rPr>
          <w:ins w:id="146" w:author="Travis Plunk" w:date="2014-06-25T16:19:00Z"/>
          <w:rFonts w:ascii="Lucida Console" w:hAnsi="Lucida Console" w:cs="Lucida Console"/>
          <w:sz w:val="18"/>
          <w:szCs w:val="18"/>
        </w:rPr>
      </w:pPr>
      <w:ins w:id="147"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PackageFolder</w:t>
        </w:r>
        <w:proofErr w:type="spellEnd"/>
        <w:r>
          <w:rPr>
            <w:rFonts w:ascii="Lucida Console" w:hAnsi="Lucida Console" w:cs="Lucida Console"/>
            <w:color w:val="A9A9A9"/>
            <w:sz w:val="18"/>
            <w:szCs w:val="18"/>
          </w:rPr>
          <w:t>,</w:t>
        </w:r>
      </w:ins>
    </w:p>
    <w:p w14:paraId="65423359" w14:textId="77777777" w:rsidR="00613652" w:rsidRDefault="00613652" w:rsidP="00613652">
      <w:pPr>
        <w:shd w:val="clear" w:color="auto" w:fill="FFFFFF"/>
        <w:autoSpaceDE w:val="0"/>
        <w:autoSpaceDN w:val="0"/>
        <w:adjustRightInd w:val="0"/>
        <w:spacing w:after="0" w:line="240" w:lineRule="auto"/>
        <w:rPr>
          <w:ins w:id="148" w:author="Travis Plunk" w:date="2014-06-25T16:19:00Z"/>
          <w:rFonts w:ascii="Lucida Console" w:hAnsi="Lucida Console" w:cs="Lucida Console"/>
          <w:sz w:val="18"/>
          <w:szCs w:val="18"/>
        </w:rPr>
      </w:pPr>
    </w:p>
    <w:p w14:paraId="37B8D871" w14:textId="77777777" w:rsidR="00613652" w:rsidRDefault="00613652" w:rsidP="00613652">
      <w:pPr>
        <w:shd w:val="clear" w:color="auto" w:fill="FFFFFF"/>
        <w:autoSpaceDE w:val="0"/>
        <w:autoSpaceDN w:val="0"/>
        <w:adjustRightInd w:val="0"/>
        <w:spacing w:after="0" w:line="240" w:lineRule="auto"/>
        <w:rPr>
          <w:ins w:id="149" w:author="Travis Plunk" w:date="2014-06-25T16:19:00Z"/>
          <w:rFonts w:ascii="Lucida Console" w:hAnsi="Lucida Console" w:cs="Lucida Console"/>
          <w:sz w:val="18"/>
          <w:szCs w:val="18"/>
        </w:rPr>
      </w:pPr>
      <w:ins w:id="150"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 xml:space="preserve">Mandatory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ins>
    </w:p>
    <w:p w14:paraId="49542B3C" w14:textId="77777777" w:rsidR="00613652" w:rsidRDefault="00613652" w:rsidP="00613652">
      <w:pPr>
        <w:shd w:val="clear" w:color="auto" w:fill="FFFFFF"/>
        <w:autoSpaceDE w:val="0"/>
        <w:autoSpaceDN w:val="0"/>
        <w:adjustRightInd w:val="0"/>
        <w:spacing w:after="0" w:line="240" w:lineRule="auto"/>
        <w:rPr>
          <w:ins w:id="151" w:author="Travis Plunk" w:date="2014-06-25T16:19:00Z"/>
          <w:rFonts w:ascii="Lucida Console" w:hAnsi="Lucida Console" w:cs="Lucida Console"/>
          <w:sz w:val="18"/>
          <w:szCs w:val="18"/>
        </w:rPr>
      </w:pPr>
      <w:ins w:id="152"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DownloadUri</w:t>
        </w:r>
        <w:proofErr w:type="spellEnd"/>
        <w:r>
          <w:rPr>
            <w:rFonts w:ascii="Lucida Console" w:hAnsi="Lucida Console" w:cs="Lucida Console"/>
            <w:color w:val="A9A9A9"/>
            <w:sz w:val="18"/>
            <w:szCs w:val="18"/>
          </w:rPr>
          <w:t>,</w:t>
        </w:r>
      </w:ins>
    </w:p>
    <w:p w14:paraId="3D0B81E0" w14:textId="77777777" w:rsidR="00613652" w:rsidRDefault="00613652" w:rsidP="00613652">
      <w:pPr>
        <w:shd w:val="clear" w:color="auto" w:fill="FFFFFF"/>
        <w:autoSpaceDE w:val="0"/>
        <w:autoSpaceDN w:val="0"/>
        <w:adjustRightInd w:val="0"/>
        <w:spacing w:after="0" w:line="240" w:lineRule="auto"/>
        <w:rPr>
          <w:ins w:id="153" w:author="Travis Plunk" w:date="2014-06-25T16:19:00Z"/>
          <w:rFonts w:ascii="Lucida Console" w:hAnsi="Lucida Console" w:cs="Lucida Console"/>
          <w:sz w:val="18"/>
          <w:szCs w:val="18"/>
        </w:rPr>
      </w:pPr>
    </w:p>
    <w:p w14:paraId="7D82497C" w14:textId="77777777" w:rsidR="00613652" w:rsidRDefault="00613652" w:rsidP="00613652">
      <w:pPr>
        <w:shd w:val="clear" w:color="auto" w:fill="FFFFFF"/>
        <w:autoSpaceDE w:val="0"/>
        <w:autoSpaceDN w:val="0"/>
        <w:adjustRightInd w:val="0"/>
        <w:spacing w:after="0" w:line="240" w:lineRule="auto"/>
        <w:rPr>
          <w:ins w:id="154" w:author="Travis Plunk" w:date="2014-06-25T16:19:00Z"/>
          <w:rFonts w:ascii="Lucida Console" w:hAnsi="Lucida Console" w:cs="Lucida Console"/>
          <w:sz w:val="18"/>
          <w:szCs w:val="18"/>
        </w:rPr>
      </w:pPr>
      <w:ins w:id="155"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 xml:space="preserve">Mandatory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ins>
    </w:p>
    <w:p w14:paraId="0A4A1575" w14:textId="77777777" w:rsidR="00613652" w:rsidRDefault="00613652" w:rsidP="00613652">
      <w:pPr>
        <w:shd w:val="clear" w:color="auto" w:fill="FFFFFF"/>
        <w:autoSpaceDE w:val="0"/>
        <w:autoSpaceDN w:val="0"/>
        <w:adjustRightInd w:val="0"/>
        <w:spacing w:after="0" w:line="240" w:lineRule="auto"/>
        <w:rPr>
          <w:ins w:id="156" w:author="Travis Plunk" w:date="2014-06-25T16:19:00Z"/>
          <w:rFonts w:ascii="Lucida Console" w:hAnsi="Lucida Console" w:cs="Lucida Console"/>
          <w:sz w:val="18"/>
          <w:szCs w:val="18"/>
        </w:rPr>
      </w:pPr>
      <w:ins w:id="157"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$Vc2012RedistDownloadUri</w:t>
        </w:r>
        <w:r>
          <w:rPr>
            <w:rFonts w:ascii="Lucida Console" w:hAnsi="Lucida Console" w:cs="Lucida Console"/>
            <w:color w:val="A9A9A9"/>
            <w:sz w:val="18"/>
            <w:szCs w:val="18"/>
          </w:rPr>
          <w:t>,</w:t>
        </w:r>
      </w:ins>
    </w:p>
    <w:p w14:paraId="5725E346" w14:textId="77777777" w:rsidR="00613652" w:rsidRDefault="00613652" w:rsidP="00613652">
      <w:pPr>
        <w:shd w:val="clear" w:color="auto" w:fill="FFFFFF"/>
        <w:autoSpaceDE w:val="0"/>
        <w:autoSpaceDN w:val="0"/>
        <w:adjustRightInd w:val="0"/>
        <w:spacing w:after="0" w:line="240" w:lineRule="auto"/>
        <w:rPr>
          <w:ins w:id="158" w:author="Travis Plunk" w:date="2014-06-25T16:19:00Z"/>
          <w:rFonts w:ascii="Lucida Console" w:hAnsi="Lucida Console" w:cs="Lucida Console"/>
          <w:sz w:val="18"/>
          <w:szCs w:val="18"/>
        </w:rPr>
      </w:pPr>
    </w:p>
    <w:p w14:paraId="638CCFFD" w14:textId="77777777" w:rsidR="00613652" w:rsidRDefault="00613652" w:rsidP="00613652">
      <w:pPr>
        <w:shd w:val="clear" w:color="auto" w:fill="FFFFFF"/>
        <w:autoSpaceDE w:val="0"/>
        <w:autoSpaceDN w:val="0"/>
        <w:adjustRightInd w:val="0"/>
        <w:spacing w:after="0" w:line="240" w:lineRule="auto"/>
        <w:rPr>
          <w:ins w:id="159" w:author="Travis Plunk" w:date="2014-06-25T16:19:00Z"/>
          <w:rFonts w:ascii="Lucida Console" w:hAnsi="Lucida Console" w:cs="Lucida Console"/>
          <w:sz w:val="18"/>
          <w:szCs w:val="18"/>
        </w:rPr>
      </w:pPr>
      <w:ins w:id="160"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 xml:space="preserve">Mandatory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ins>
    </w:p>
    <w:p w14:paraId="2C141BC4" w14:textId="77777777" w:rsidR="00613652" w:rsidRDefault="00613652" w:rsidP="00613652">
      <w:pPr>
        <w:shd w:val="clear" w:color="auto" w:fill="FFFFFF"/>
        <w:autoSpaceDE w:val="0"/>
        <w:autoSpaceDN w:val="0"/>
        <w:adjustRightInd w:val="0"/>
        <w:spacing w:after="0" w:line="240" w:lineRule="auto"/>
        <w:rPr>
          <w:ins w:id="161" w:author="Travis Plunk" w:date="2014-06-25T16:19:00Z"/>
          <w:rFonts w:ascii="Lucida Console" w:hAnsi="Lucida Console" w:cs="Lucida Console"/>
          <w:sz w:val="18"/>
          <w:szCs w:val="18"/>
        </w:rPr>
      </w:pPr>
      <w:ins w:id="162"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DestinationPath</w:t>
        </w:r>
        <w:proofErr w:type="spellEnd"/>
        <w:r>
          <w:rPr>
            <w:rFonts w:ascii="Lucida Console" w:hAnsi="Lucida Console" w:cs="Lucida Console"/>
            <w:color w:val="A9A9A9"/>
            <w:sz w:val="18"/>
            <w:szCs w:val="18"/>
          </w:rPr>
          <w:t>,</w:t>
        </w:r>
      </w:ins>
    </w:p>
    <w:p w14:paraId="1A79F58A" w14:textId="77777777" w:rsidR="00613652" w:rsidRDefault="00613652" w:rsidP="00613652">
      <w:pPr>
        <w:shd w:val="clear" w:color="auto" w:fill="FFFFFF"/>
        <w:autoSpaceDE w:val="0"/>
        <w:autoSpaceDN w:val="0"/>
        <w:adjustRightInd w:val="0"/>
        <w:spacing w:after="0" w:line="240" w:lineRule="auto"/>
        <w:rPr>
          <w:ins w:id="163" w:author="Travis Plunk" w:date="2014-06-25T16:19:00Z"/>
          <w:rFonts w:ascii="Lucida Console" w:hAnsi="Lucida Console" w:cs="Lucida Console"/>
          <w:sz w:val="18"/>
          <w:szCs w:val="18"/>
        </w:rPr>
      </w:pPr>
    </w:p>
    <w:p w14:paraId="53CD5F9C" w14:textId="77777777" w:rsidR="00613652" w:rsidRDefault="00613652" w:rsidP="00613652">
      <w:pPr>
        <w:shd w:val="clear" w:color="auto" w:fill="FFFFFF"/>
        <w:autoSpaceDE w:val="0"/>
        <w:autoSpaceDN w:val="0"/>
        <w:adjustRightInd w:val="0"/>
        <w:spacing w:after="0" w:line="240" w:lineRule="auto"/>
        <w:rPr>
          <w:ins w:id="164" w:author="Travis Plunk" w:date="2014-06-25T16:19:00Z"/>
          <w:rFonts w:ascii="Lucida Console" w:hAnsi="Lucida Console" w:cs="Lucida Console"/>
          <w:sz w:val="18"/>
          <w:szCs w:val="18"/>
        </w:rPr>
      </w:pPr>
      <w:ins w:id="165"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BFFF"/>
            <w:sz w:val="18"/>
            <w:szCs w:val="18"/>
          </w:rPr>
          <w:t>Parameter</w:t>
        </w:r>
        <w:r>
          <w:rPr>
            <w:rFonts w:ascii="Lucida Console" w:hAnsi="Lucida Console" w:cs="Lucida Console"/>
            <w:sz w:val="18"/>
            <w:szCs w:val="18"/>
          </w:rPr>
          <w:t>(</w:t>
        </w:r>
        <w:proofErr w:type="gramEnd"/>
        <w:r>
          <w:rPr>
            <w:rFonts w:ascii="Lucida Console" w:hAnsi="Lucida Console" w:cs="Lucida Console"/>
            <w:sz w:val="18"/>
            <w:szCs w:val="18"/>
          </w:rPr>
          <w:t xml:space="preserve">Mandatory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ins>
    </w:p>
    <w:p w14:paraId="08D9D185" w14:textId="77777777" w:rsidR="00613652" w:rsidRDefault="00613652" w:rsidP="00613652">
      <w:pPr>
        <w:shd w:val="clear" w:color="auto" w:fill="FFFFFF"/>
        <w:autoSpaceDE w:val="0"/>
        <w:autoSpaceDN w:val="0"/>
        <w:adjustRightInd w:val="0"/>
        <w:spacing w:after="0" w:line="240" w:lineRule="auto"/>
        <w:rPr>
          <w:ins w:id="166" w:author="Travis Plunk" w:date="2014-06-25T16:19:00Z"/>
          <w:rFonts w:ascii="Lucida Console" w:hAnsi="Lucida Console" w:cs="Lucida Console"/>
          <w:sz w:val="18"/>
          <w:szCs w:val="18"/>
        </w:rPr>
      </w:pPr>
      <w:ins w:id="167" w:author="Travis Plunk" w:date="2014-06-25T16:19:00Z">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string</w:t>
        </w:r>
        <w:proofErr w:type="gram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ConfigurationPath</w:t>
        </w:r>
        <w:proofErr w:type="spellEnd"/>
      </w:ins>
    </w:p>
    <w:p w14:paraId="274799BC" w14:textId="77777777" w:rsidR="00613652" w:rsidRDefault="00613652" w:rsidP="00613652">
      <w:pPr>
        <w:shd w:val="clear" w:color="auto" w:fill="FFFFFF"/>
        <w:autoSpaceDE w:val="0"/>
        <w:autoSpaceDN w:val="0"/>
        <w:adjustRightInd w:val="0"/>
        <w:spacing w:after="0" w:line="240" w:lineRule="auto"/>
        <w:rPr>
          <w:ins w:id="168" w:author="Travis Plunk" w:date="2014-06-25T16:19:00Z"/>
          <w:rFonts w:ascii="Lucida Console" w:hAnsi="Lucida Console" w:cs="Lucida Console"/>
          <w:sz w:val="18"/>
          <w:szCs w:val="18"/>
        </w:rPr>
      </w:pPr>
      <w:ins w:id="169" w:author="Travis Plunk" w:date="2014-06-25T16:19:00Z">
        <w:r>
          <w:rPr>
            <w:rFonts w:ascii="Lucida Console" w:hAnsi="Lucida Console" w:cs="Lucida Console"/>
            <w:sz w:val="18"/>
            <w:szCs w:val="18"/>
          </w:rPr>
          <w:t xml:space="preserve">    )</w:t>
        </w:r>
      </w:ins>
    </w:p>
    <w:p w14:paraId="00E1808A" w14:textId="77777777" w:rsidR="00613652" w:rsidRDefault="00613652" w:rsidP="00613652">
      <w:pPr>
        <w:shd w:val="clear" w:color="auto" w:fill="FFFFFF"/>
        <w:autoSpaceDE w:val="0"/>
        <w:autoSpaceDN w:val="0"/>
        <w:adjustRightInd w:val="0"/>
        <w:spacing w:after="0" w:line="240" w:lineRule="auto"/>
        <w:rPr>
          <w:ins w:id="170" w:author="Travis Plunk" w:date="2014-06-25T16:19:00Z"/>
          <w:rFonts w:ascii="Lucida Console" w:hAnsi="Lucida Console" w:cs="Lucida Console"/>
          <w:sz w:val="18"/>
          <w:szCs w:val="18"/>
        </w:rPr>
      </w:pPr>
      <w:ins w:id="171"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Make sure the IIS Prerequisites for PHP are present</w:t>
        </w:r>
      </w:ins>
    </w:p>
    <w:p w14:paraId="660CED4C" w14:textId="77777777" w:rsidR="00613652" w:rsidRDefault="00613652" w:rsidP="00613652">
      <w:pPr>
        <w:shd w:val="clear" w:color="auto" w:fill="FFFFFF"/>
        <w:autoSpaceDE w:val="0"/>
        <w:autoSpaceDN w:val="0"/>
        <w:adjustRightInd w:val="0"/>
        <w:spacing w:after="0" w:line="240" w:lineRule="auto"/>
        <w:rPr>
          <w:ins w:id="172" w:author="Travis Plunk" w:date="2014-06-25T16:19:00Z"/>
          <w:rFonts w:ascii="Lucida Console" w:hAnsi="Lucida Console" w:cs="Lucida Console"/>
          <w:sz w:val="18"/>
          <w:szCs w:val="18"/>
        </w:rPr>
      </w:pPr>
      <w:ins w:id="173"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IisPreReqs_php</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Iis</w:t>
        </w:r>
        <w:proofErr w:type="spellEnd"/>
      </w:ins>
    </w:p>
    <w:p w14:paraId="18F85B2C" w14:textId="77777777" w:rsidR="00613652" w:rsidRDefault="00613652" w:rsidP="00613652">
      <w:pPr>
        <w:shd w:val="clear" w:color="auto" w:fill="FFFFFF"/>
        <w:autoSpaceDE w:val="0"/>
        <w:autoSpaceDN w:val="0"/>
        <w:adjustRightInd w:val="0"/>
        <w:spacing w:after="0" w:line="240" w:lineRule="auto"/>
        <w:rPr>
          <w:ins w:id="174" w:author="Travis Plunk" w:date="2014-06-25T16:19:00Z"/>
          <w:rFonts w:ascii="Lucida Console" w:hAnsi="Lucida Console" w:cs="Lucida Console"/>
          <w:sz w:val="18"/>
          <w:szCs w:val="18"/>
        </w:rPr>
      </w:pPr>
      <w:ins w:id="175" w:author="Travis Plunk" w:date="2014-06-25T16:19:00Z">
        <w:r>
          <w:rPr>
            <w:rFonts w:ascii="Lucida Console" w:hAnsi="Lucida Console" w:cs="Lucida Console"/>
            <w:sz w:val="18"/>
            <w:szCs w:val="18"/>
          </w:rPr>
          <w:t xml:space="preserve">        {</w:t>
        </w:r>
      </w:ins>
    </w:p>
    <w:p w14:paraId="0ACE6EC5" w14:textId="77777777" w:rsidR="00613652" w:rsidRDefault="00613652" w:rsidP="00613652">
      <w:pPr>
        <w:shd w:val="clear" w:color="auto" w:fill="FFFFFF"/>
        <w:autoSpaceDE w:val="0"/>
        <w:autoSpaceDN w:val="0"/>
        <w:adjustRightInd w:val="0"/>
        <w:spacing w:after="0" w:line="240" w:lineRule="auto"/>
        <w:rPr>
          <w:ins w:id="176" w:author="Travis Plunk" w:date="2014-06-25T16:19:00Z"/>
          <w:rFonts w:ascii="Lucida Console" w:hAnsi="Lucida Console" w:cs="Lucida Console"/>
          <w:sz w:val="18"/>
          <w:szCs w:val="18"/>
        </w:rPr>
      </w:pPr>
      <w:ins w:id="177" w:author="Travis Plunk" w:date="2014-06-25T16:19:00Z">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ins>
    </w:p>
    <w:p w14:paraId="2C7C2F7E" w14:textId="77777777" w:rsidR="00613652" w:rsidRDefault="00613652" w:rsidP="00613652">
      <w:pPr>
        <w:shd w:val="clear" w:color="auto" w:fill="FFFFFF"/>
        <w:autoSpaceDE w:val="0"/>
        <w:autoSpaceDN w:val="0"/>
        <w:adjustRightInd w:val="0"/>
        <w:spacing w:after="0" w:line="240" w:lineRule="auto"/>
        <w:rPr>
          <w:ins w:id="178" w:author="Travis Plunk" w:date="2014-06-25T16:19:00Z"/>
          <w:rFonts w:ascii="Lucida Console" w:hAnsi="Lucida Console" w:cs="Lucida Console"/>
          <w:sz w:val="18"/>
          <w:szCs w:val="18"/>
        </w:rPr>
      </w:pPr>
    </w:p>
    <w:p w14:paraId="264969A5" w14:textId="77777777" w:rsidR="00FC1131" w:rsidRDefault="00613652" w:rsidP="00613652">
      <w:pPr>
        <w:shd w:val="clear" w:color="auto" w:fill="FFFFFF"/>
        <w:autoSpaceDE w:val="0"/>
        <w:autoSpaceDN w:val="0"/>
        <w:adjustRightInd w:val="0"/>
        <w:spacing w:after="0" w:line="240" w:lineRule="auto"/>
        <w:rPr>
          <w:ins w:id="179" w:author="Travis Plunk" w:date="2014-06-25T16:31:00Z"/>
          <w:rFonts w:ascii="Lucida Console" w:hAnsi="Lucida Console" w:cs="Lucida Console"/>
          <w:color w:val="006400"/>
          <w:sz w:val="18"/>
          <w:szCs w:val="18"/>
        </w:rPr>
      </w:pPr>
      <w:ins w:id="180"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w:t>
        </w:r>
        <w:proofErr w:type="gramStart"/>
        <w:r>
          <w:rPr>
            <w:rFonts w:ascii="Lucida Console" w:hAnsi="Lucida Console" w:cs="Lucida Console"/>
            <w:color w:val="006400"/>
            <w:sz w:val="18"/>
            <w:szCs w:val="18"/>
          </w:rPr>
          <w:t>Removed</w:t>
        </w:r>
        <w:proofErr w:type="gramEnd"/>
        <w:r>
          <w:rPr>
            <w:rFonts w:ascii="Lucida Console" w:hAnsi="Lucida Console" w:cs="Lucida Console"/>
            <w:color w:val="006400"/>
            <w:sz w:val="18"/>
            <w:szCs w:val="18"/>
          </w:rPr>
          <w:t xml:space="preserve"> because this dependency does not work in </w:t>
        </w:r>
      </w:ins>
    </w:p>
    <w:p w14:paraId="3336C9E5" w14:textId="236FD1FB" w:rsidR="00613652" w:rsidRDefault="00FC1131" w:rsidP="00FC1131">
      <w:pPr>
        <w:shd w:val="clear" w:color="auto" w:fill="FFFFFF"/>
        <w:autoSpaceDE w:val="0"/>
        <w:autoSpaceDN w:val="0"/>
        <w:adjustRightInd w:val="0"/>
        <w:spacing w:after="0" w:line="240" w:lineRule="auto"/>
        <w:ind w:left="720"/>
        <w:rPr>
          <w:ins w:id="181" w:author="Travis Plunk" w:date="2014-06-25T16:19:00Z"/>
          <w:rFonts w:ascii="Lucida Console" w:hAnsi="Lucida Console" w:cs="Lucida Console"/>
          <w:sz w:val="18"/>
          <w:szCs w:val="18"/>
        </w:rPr>
        <w:pPrChange w:id="182" w:author="Travis Plunk" w:date="2014-06-25T16:31:00Z">
          <w:pPr>
            <w:shd w:val="clear" w:color="auto" w:fill="FFFFFF"/>
            <w:autoSpaceDE w:val="0"/>
            <w:autoSpaceDN w:val="0"/>
            <w:adjustRightInd w:val="0"/>
            <w:spacing w:after="0" w:line="240" w:lineRule="auto"/>
          </w:pPr>
        </w:pPrChange>
      </w:pPr>
      <w:ins w:id="183" w:author="Travis Plunk" w:date="2014-06-25T16:31:00Z">
        <w:r>
          <w:rPr>
            <w:rFonts w:ascii="Lucida Console" w:hAnsi="Lucida Console" w:cs="Lucida Console"/>
            <w:color w:val="006400"/>
            <w:sz w:val="18"/>
            <w:szCs w:val="18"/>
          </w:rPr>
          <w:t xml:space="preserve">     # </w:t>
        </w:r>
      </w:ins>
      <w:ins w:id="184" w:author="Travis Plunk" w:date="2014-06-25T16:19:00Z">
        <w:r w:rsidR="00613652">
          <w:rPr>
            <w:rFonts w:ascii="Lucida Console" w:hAnsi="Lucida Console" w:cs="Lucida Console"/>
            <w:color w:val="006400"/>
            <w:sz w:val="18"/>
            <w:szCs w:val="18"/>
          </w:rPr>
          <w:t>Windows Server 2012 R2 and below</w:t>
        </w:r>
      </w:ins>
    </w:p>
    <w:p w14:paraId="57EC16DA" w14:textId="77777777" w:rsidR="00613652" w:rsidRDefault="00613652" w:rsidP="00613652">
      <w:pPr>
        <w:shd w:val="clear" w:color="auto" w:fill="FFFFFF"/>
        <w:autoSpaceDE w:val="0"/>
        <w:autoSpaceDN w:val="0"/>
        <w:adjustRightInd w:val="0"/>
        <w:spacing w:after="0" w:line="240" w:lineRule="auto"/>
        <w:rPr>
          <w:ins w:id="185" w:author="Travis Plunk" w:date="2014-06-25T16:19:00Z"/>
          <w:rFonts w:ascii="Lucida Console" w:hAnsi="Lucida Console" w:cs="Lucida Console"/>
          <w:sz w:val="18"/>
          <w:szCs w:val="18"/>
        </w:rPr>
      </w:pPr>
      <w:ins w:id="186"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w:t>
        </w:r>
        <w:proofErr w:type="gramStart"/>
        <w:r>
          <w:rPr>
            <w:rFonts w:ascii="Lucida Console" w:hAnsi="Lucida Console" w:cs="Lucida Console"/>
            <w:color w:val="006400"/>
            <w:sz w:val="18"/>
            <w:szCs w:val="18"/>
          </w:rPr>
          <w:t>This</w:t>
        </w:r>
        <w:proofErr w:type="gramEnd"/>
        <w:r>
          <w:rPr>
            <w:rFonts w:ascii="Lucida Console" w:hAnsi="Lucida Console" w:cs="Lucida Console"/>
            <w:color w:val="006400"/>
            <w:sz w:val="18"/>
            <w:szCs w:val="18"/>
          </w:rPr>
          <w:t xml:space="preserve"> should work in WMF v5 and above</w:t>
        </w:r>
      </w:ins>
    </w:p>
    <w:p w14:paraId="1735A009" w14:textId="77777777" w:rsidR="00613652" w:rsidRDefault="00613652" w:rsidP="00613652">
      <w:pPr>
        <w:shd w:val="clear" w:color="auto" w:fill="FFFFFF"/>
        <w:autoSpaceDE w:val="0"/>
        <w:autoSpaceDN w:val="0"/>
        <w:adjustRightInd w:val="0"/>
        <w:spacing w:after="0" w:line="240" w:lineRule="auto"/>
        <w:rPr>
          <w:ins w:id="187" w:author="Travis Plunk" w:date="2014-06-25T16:19:00Z"/>
          <w:rFonts w:ascii="Lucida Console" w:hAnsi="Lucida Console" w:cs="Lucida Console"/>
          <w:sz w:val="18"/>
          <w:szCs w:val="18"/>
        </w:rPr>
      </w:pPr>
      <w:ins w:id="188"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w:t>
        </w:r>
        <w:proofErr w:type="spellStart"/>
        <w:r>
          <w:rPr>
            <w:rFonts w:ascii="Lucida Console" w:hAnsi="Lucida Console" w:cs="Lucida Console"/>
            <w:color w:val="006400"/>
            <w:sz w:val="18"/>
            <w:szCs w:val="18"/>
          </w:rPr>
          <w:t>DependsOn</w:t>
        </w:r>
        <w:proofErr w:type="spellEnd"/>
        <w:r>
          <w:rPr>
            <w:rFonts w:ascii="Lucida Console" w:hAnsi="Lucida Console" w:cs="Lucida Console"/>
            <w:color w:val="006400"/>
            <w:sz w:val="18"/>
            <w:szCs w:val="18"/>
          </w:rPr>
          <w:t xml:space="preserve"> = "[File</w:t>
        </w:r>
        <w:proofErr w:type="gramStart"/>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PackagesFolder</w:t>
        </w:r>
        <w:proofErr w:type="spellEnd"/>
        <w:proofErr w:type="gramEnd"/>
        <w:r>
          <w:rPr>
            <w:rFonts w:ascii="Lucida Console" w:hAnsi="Lucida Console" w:cs="Lucida Console"/>
            <w:color w:val="006400"/>
            <w:sz w:val="18"/>
            <w:szCs w:val="18"/>
          </w:rPr>
          <w:t>"</w:t>
        </w:r>
      </w:ins>
    </w:p>
    <w:p w14:paraId="7F492FE4" w14:textId="77777777" w:rsidR="00613652" w:rsidRDefault="00613652" w:rsidP="00613652">
      <w:pPr>
        <w:shd w:val="clear" w:color="auto" w:fill="FFFFFF"/>
        <w:autoSpaceDE w:val="0"/>
        <w:autoSpaceDN w:val="0"/>
        <w:adjustRightInd w:val="0"/>
        <w:spacing w:after="0" w:line="240" w:lineRule="auto"/>
        <w:rPr>
          <w:ins w:id="189" w:author="Travis Plunk" w:date="2014-06-25T16:19:00Z"/>
          <w:rFonts w:ascii="Lucida Console" w:hAnsi="Lucida Console" w:cs="Lucida Console"/>
          <w:sz w:val="18"/>
          <w:szCs w:val="18"/>
        </w:rPr>
      </w:pPr>
      <w:ins w:id="190" w:author="Travis Plunk" w:date="2014-06-25T16:19:00Z">
        <w:r>
          <w:rPr>
            <w:rFonts w:ascii="Lucida Console" w:hAnsi="Lucida Console" w:cs="Lucida Console"/>
            <w:sz w:val="18"/>
            <w:szCs w:val="18"/>
          </w:rPr>
          <w:t xml:space="preserve">        }</w:t>
        </w:r>
      </w:ins>
    </w:p>
    <w:p w14:paraId="35BF27A1" w14:textId="77777777" w:rsidR="00613652" w:rsidRDefault="00613652" w:rsidP="00613652">
      <w:pPr>
        <w:shd w:val="clear" w:color="auto" w:fill="FFFFFF"/>
        <w:autoSpaceDE w:val="0"/>
        <w:autoSpaceDN w:val="0"/>
        <w:adjustRightInd w:val="0"/>
        <w:spacing w:after="0" w:line="240" w:lineRule="auto"/>
        <w:rPr>
          <w:ins w:id="191" w:author="Travis Plunk" w:date="2014-06-25T16:19:00Z"/>
          <w:rFonts w:ascii="Lucida Console" w:hAnsi="Lucida Console" w:cs="Lucida Console"/>
          <w:sz w:val="18"/>
          <w:szCs w:val="18"/>
        </w:rPr>
      </w:pPr>
    </w:p>
    <w:p w14:paraId="01601140" w14:textId="77777777" w:rsidR="00613652" w:rsidRDefault="00613652" w:rsidP="00613652">
      <w:pPr>
        <w:shd w:val="clear" w:color="auto" w:fill="FFFFFF"/>
        <w:autoSpaceDE w:val="0"/>
        <w:autoSpaceDN w:val="0"/>
        <w:adjustRightInd w:val="0"/>
        <w:spacing w:after="0" w:line="240" w:lineRule="auto"/>
        <w:rPr>
          <w:ins w:id="192" w:author="Travis Plunk" w:date="2014-06-25T16:19:00Z"/>
          <w:rFonts w:ascii="Lucida Console" w:hAnsi="Lucida Console" w:cs="Lucida Console"/>
          <w:sz w:val="18"/>
          <w:szCs w:val="18"/>
        </w:rPr>
      </w:pPr>
      <w:ins w:id="193"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Download and install Visual C Redist2012 from chocolatey.org</w:t>
        </w:r>
      </w:ins>
    </w:p>
    <w:p w14:paraId="5D827BD8" w14:textId="77777777" w:rsidR="00613652" w:rsidRDefault="00613652" w:rsidP="00613652">
      <w:pPr>
        <w:shd w:val="clear" w:color="auto" w:fill="FFFFFF"/>
        <w:autoSpaceDE w:val="0"/>
        <w:autoSpaceDN w:val="0"/>
        <w:adjustRightInd w:val="0"/>
        <w:spacing w:after="0" w:line="240" w:lineRule="auto"/>
        <w:rPr>
          <w:ins w:id="194" w:author="Travis Plunk" w:date="2014-06-25T16:19:00Z"/>
          <w:rFonts w:ascii="Lucida Console" w:hAnsi="Lucida Console" w:cs="Lucida Console"/>
          <w:sz w:val="18"/>
          <w:szCs w:val="18"/>
        </w:rPr>
      </w:pPr>
      <w:ins w:id="195" w:author="Travis Plunk" w:date="2014-06-25T16:19:00Z">
        <w:r>
          <w:rPr>
            <w:rFonts w:ascii="Lucida Console" w:hAnsi="Lucida Console" w:cs="Lucida Console"/>
            <w:sz w:val="18"/>
            <w:szCs w:val="18"/>
          </w:rPr>
          <w:t xml:space="preserve">        Package </w:t>
        </w:r>
        <w:proofErr w:type="spellStart"/>
        <w:r>
          <w:rPr>
            <w:rFonts w:ascii="Lucida Console" w:hAnsi="Lucida Console" w:cs="Lucida Console"/>
            <w:color w:val="8A2BE2"/>
            <w:sz w:val="18"/>
            <w:szCs w:val="18"/>
          </w:rPr>
          <w:t>vcRedist</w:t>
        </w:r>
        <w:proofErr w:type="spellEnd"/>
      </w:ins>
    </w:p>
    <w:p w14:paraId="71D60521" w14:textId="77777777" w:rsidR="00613652" w:rsidRDefault="00613652" w:rsidP="00613652">
      <w:pPr>
        <w:shd w:val="clear" w:color="auto" w:fill="FFFFFF"/>
        <w:autoSpaceDE w:val="0"/>
        <w:autoSpaceDN w:val="0"/>
        <w:adjustRightInd w:val="0"/>
        <w:spacing w:after="0" w:line="240" w:lineRule="auto"/>
        <w:rPr>
          <w:ins w:id="196" w:author="Travis Plunk" w:date="2014-06-25T16:19:00Z"/>
          <w:rFonts w:ascii="Lucida Console" w:hAnsi="Lucida Console" w:cs="Lucida Console"/>
          <w:sz w:val="18"/>
          <w:szCs w:val="18"/>
        </w:rPr>
      </w:pPr>
      <w:ins w:id="197" w:author="Travis Plunk" w:date="2014-06-25T16:19:00Z">
        <w:r>
          <w:rPr>
            <w:rFonts w:ascii="Lucida Console" w:hAnsi="Lucida Console" w:cs="Lucida Console"/>
            <w:sz w:val="18"/>
            <w:szCs w:val="18"/>
          </w:rPr>
          <w:t xml:space="preserve">        {</w:t>
        </w:r>
      </w:ins>
    </w:p>
    <w:p w14:paraId="3A8FAB5D" w14:textId="77777777" w:rsidR="00613652" w:rsidRDefault="00613652" w:rsidP="00613652">
      <w:pPr>
        <w:shd w:val="clear" w:color="auto" w:fill="FFFFFF"/>
        <w:autoSpaceDE w:val="0"/>
        <w:autoSpaceDN w:val="0"/>
        <w:adjustRightInd w:val="0"/>
        <w:spacing w:after="0" w:line="240" w:lineRule="auto"/>
        <w:rPr>
          <w:ins w:id="198" w:author="Travis Plunk" w:date="2014-06-25T16:19:00Z"/>
          <w:rFonts w:ascii="Lucida Console" w:hAnsi="Lucida Console" w:cs="Lucida Console"/>
          <w:sz w:val="18"/>
          <w:szCs w:val="18"/>
        </w:rPr>
      </w:pPr>
      <w:ins w:id="199" w:author="Travis Plunk" w:date="2014-06-25T16:19:00Z">
        <w:r>
          <w:rPr>
            <w:rFonts w:ascii="Lucida Console" w:hAnsi="Lucida Console" w:cs="Lucida Console"/>
            <w:sz w:val="18"/>
            <w:szCs w:val="18"/>
          </w:rPr>
          <w:t xml:space="preserve">            Path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$Vc2012RedistDownloadUri</w:t>
        </w:r>
      </w:ins>
    </w:p>
    <w:p w14:paraId="34ADE9AD" w14:textId="77777777" w:rsidR="00613652" w:rsidRDefault="00613652" w:rsidP="00613652">
      <w:pPr>
        <w:shd w:val="clear" w:color="auto" w:fill="FFFFFF"/>
        <w:autoSpaceDE w:val="0"/>
        <w:autoSpaceDN w:val="0"/>
        <w:adjustRightInd w:val="0"/>
        <w:spacing w:after="0" w:line="240" w:lineRule="auto"/>
        <w:rPr>
          <w:ins w:id="200" w:author="Travis Plunk" w:date="2014-06-25T16:19:00Z"/>
          <w:rFonts w:ascii="Lucida Console" w:hAnsi="Lucida Console" w:cs="Lucida Console"/>
          <w:sz w:val="18"/>
          <w:szCs w:val="18"/>
        </w:rPr>
      </w:pPr>
      <w:ins w:id="201"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ProductId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"{CF2BEA3C-26EA-32F8-AA9B-331F7E34BA97}"</w:t>
        </w:r>
      </w:ins>
    </w:p>
    <w:p w14:paraId="0EEA51FD" w14:textId="77777777" w:rsidR="00613652" w:rsidRDefault="00613652" w:rsidP="00613652">
      <w:pPr>
        <w:shd w:val="clear" w:color="auto" w:fill="FFFFFF"/>
        <w:autoSpaceDE w:val="0"/>
        <w:autoSpaceDN w:val="0"/>
        <w:adjustRightInd w:val="0"/>
        <w:spacing w:after="0" w:line="240" w:lineRule="auto"/>
        <w:rPr>
          <w:ins w:id="202" w:author="Travis Plunk" w:date="2014-06-25T16:19:00Z"/>
          <w:rFonts w:ascii="Lucida Console" w:hAnsi="Lucida Console" w:cs="Lucida Console"/>
          <w:sz w:val="18"/>
          <w:szCs w:val="18"/>
        </w:rPr>
      </w:pPr>
      <w:ins w:id="203" w:author="Travis Plunk" w:date="2014-06-25T16:19:00Z">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"Microsoft Visual C++ 2012 x64 Minimum Runtime - 11.0.61030"</w:t>
        </w:r>
      </w:ins>
    </w:p>
    <w:p w14:paraId="4E581CF8" w14:textId="77777777" w:rsidR="00613652" w:rsidRDefault="00613652" w:rsidP="00613652">
      <w:pPr>
        <w:shd w:val="clear" w:color="auto" w:fill="FFFFFF"/>
        <w:autoSpaceDE w:val="0"/>
        <w:autoSpaceDN w:val="0"/>
        <w:adjustRightInd w:val="0"/>
        <w:spacing w:after="0" w:line="240" w:lineRule="auto"/>
        <w:rPr>
          <w:ins w:id="204" w:author="Travis Plunk" w:date="2014-06-25T16:19:00Z"/>
          <w:rFonts w:ascii="Lucida Console" w:hAnsi="Lucida Console" w:cs="Lucida Console"/>
          <w:sz w:val="18"/>
          <w:szCs w:val="18"/>
        </w:rPr>
      </w:pPr>
      <w:ins w:id="205" w:author="Travis Plunk" w:date="2014-06-25T16:19:00Z">
        <w:r>
          <w:rPr>
            <w:rFonts w:ascii="Lucida Console" w:hAnsi="Lucida Console" w:cs="Lucida Console"/>
            <w:sz w:val="18"/>
            <w:szCs w:val="18"/>
          </w:rPr>
          <w:t xml:space="preserve">            Arguments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"/install /passive /</w:t>
        </w:r>
        <w:proofErr w:type="spellStart"/>
        <w:r>
          <w:rPr>
            <w:rFonts w:ascii="Lucida Console" w:hAnsi="Lucida Console" w:cs="Lucida Console"/>
            <w:color w:val="8B0000"/>
            <w:sz w:val="18"/>
            <w:szCs w:val="18"/>
          </w:rPr>
          <w:t>norestart</w:t>
        </w:r>
        <w:proofErr w:type="spellEnd"/>
        <w:r>
          <w:rPr>
            <w:rFonts w:ascii="Lucida Console" w:hAnsi="Lucida Console" w:cs="Lucida Console"/>
            <w:color w:val="8B0000"/>
            <w:sz w:val="18"/>
            <w:szCs w:val="18"/>
          </w:rPr>
          <w:t>"</w:t>
        </w:r>
      </w:ins>
    </w:p>
    <w:p w14:paraId="255C2991" w14:textId="77777777" w:rsidR="00613652" w:rsidRDefault="00613652" w:rsidP="00613652">
      <w:pPr>
        <w:shd w:val="clear" w:color="auto" w:fill="FFFFFF"/>
        <w:autoSpaceDE w:val="0"/>
        <w:autoSpaceDN w:val="0"/>
        <w:adjustRightInd w:val="0"/>
        <w:spacing w:after="0" w:line="240" w:lineRule="auto"/>
        <w:rPr>
          <w:ins w:id="206" w:author="Travis Plunk" w:date="2014-06-25T16:19:00Z"/>
          <w:rFonts w:ascii="Lucida Console" w:hAnsi="Lucida Console" w:cs="Lucida Console"/>
          <w:sz w:val="18"/>
          <w:szCs w:val="18"/>
        </w:rPr>
      </w:pPr>
      <w:ins w:id="207" w:author="Travis Plunk" w:date="2014-06-25T16:19:00Z">
        <w:r>
          <w:rPr>
            <w:rFonts w:ascii="Lucida Console" w:hAnsi="Lucida Console" w:cs="Lucida Console"/>
            <w:sz w:val="18"/>
            <w:szCs w:val="18"/>
          </w:rPr>
          <w:t xml:space="preserve">        }</w:t>
        </w:r>
      </w:ins>
    </w:p>
    <w:p w14:paraId="5BB3607D" w14:textId="77777777" w:rsidR="00613652" w:rsidRDefault="00613652" w:rsidP="00613652">
      <w:pPr>
        <w:shd w:val="clear" w:color="auto" w:fill="FFFFFF"/>
        <w:autoSpaceDE w:val="0"/>
        <w:autoSpaceDN w:val="0"/>
        <w:adjustRightInd w:val="0"/>
        <w:spacing w:after="0" w:line="240" w:lineRule="auto"/>
        <w:rPr>
          <w:ins w:id="208" w:author="Travis Plunk" w:date="2014-06-25T16:19:00Z"/>
          <w:rFonts w:ascii="Lucida Console" w:hAnsi="Lucida Console" w:cs="Lucida Console"/>
          <w:sz w:val="18"/>
          <w:szCs w:val="18"/>
        </w:rPr>
      </w:pPr>
    </w:p>
    <w:p w14:paraId="0B8979D3" w14:textId="77777777" w:rsidR="00613652" w:rsidRDefault="00613652" w:rsidP="00613652">
      <w:pPr>
        <w:shd w:val="clear" w:color="auto" w:fill="FFFFFF"/>
        <w:autoSpaceDE w:val="0"/>
        <w:autoSpaceDN w:val="0"/>
        <w:adjustRightInd w:val="0"/>
        <w:spacing w:after="0" w:line="240" w:lineRule="auto"/>
        <w:rPr>
          <w:ins w:id="209" w:author="Travis Plunk" w:date="2014-06-25T16:19:00Z"/>
          <w:rFonts w:ascii="Lucida Console" w:hAnsi="Lucida Console" w:cs="Lucida Console"/>
          <w:sz w:val="18"/>
          <w:szCs w:val="18"/>
        </w:rPr>
      </w:pPr>
      <w:ins w:id="210" w:author="Travis Plunk" w:date="2014-06-25T16:19:00Z">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phpZip</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Join-Path</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PackageFolder</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"php.zip"</w:t>
        </w:r>
      </w:ins>
    </w:p>
    <w:p w14:paraId="34134209" w14:textId="77777777" w:rsidR="00613652" w:rsidRDefault="00613652" w:rsidP="00613652">
      <w:pPr>
        <w:shd w:val="clear" w:color="auto" w:fill="FFFFFF"/>
        <w:autoSpaceDE w:val="0"/>
        <w:autoSpaceDN w:val="0"/>
        <w:adjustRightInd w:val="0"/>
        <w:spacing w:after="0" w:line="240" w:lineRule="auto"/>
        <w:rPr>
          <w:ins w:id="211" w:author="Travis Plunk" w:date="2014-06-25T16:19:00Z"/>
          <w:rFonts w:ascii="Lucida Console" w:hAnsi="Lucida Console" w:cs="Lucida Console"/>
          <w:sz w:val="18"/>
          <w:szCs w:val="18"/>
        </w:rPr>
      </w:pPr>
    </w:p>
    <w:p w14:paraId="61D91774" w14:textId="77777777" w:rsidR="00613652" w:rsidRDefault="00613652" w:rsidP="00613652">
      <w:pPr>
        <w:shd w:val="clear" w:color="auto" w:fill="FFFFFF"/>
        <w:autoSpaceDE w:val="0"/>
        <w:autoSpaceDN w:val="0"/>
        <w:adjustRightInd w:val="0"/>
        <w:spacing w:after="0" w:line="240" w:lineRule="auto"/>
        <w:rPr>
          <w:ins w:id="212" w:author="Travis Plunk" w:date="2014-06-25T16:19:00Z"/>
          <w:rFonts w:ascii="Lucida Console" w:hAnsi="Lucida Console" w:cs="Lucida Console"/>
          <w:sz w:val="18"/>
          <w:szCs w:val="18"/>
        </w:rPr>
      </w:pPr>
      <w:ins w:id="213"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Make sure the PHP </w:t>
        </w:r>
        <w:proofErr w:type="spellStart"/>
        <w:r>
          <w:rPr>
            <w:rFonts w:ascii="Lucida Console" w:hAnsi="Lucida Console" w:cs="Lucida Console"/>
            <w:color w:val="006400"/>
            <w:sz w:val="18"/>
            <w:szCs w:val="18"/>
          </w:rPr>
          <w:t>archine</w:t>
        </w:r>
        <w:proofErr w:type="spellEnd"/>
        <w:r>
          <w:rPr>
            <w:rFonts w:ascii="Lucida Console" w:hAnsi="Lucida Console" w:cs="Lucida Console"/>
            <w:color w:val="006400"/>
            <w:sz w:val="18"/>
            <w:szCs w:val="18"/>
          </w:rPr>
          <w:t xml:space="preserve"> is in the package folder</w:t>
        </w:r>
      </w:ins>
    </w:p>
    <w:p w14:paraId="6065A238" w14:textId="77777777" w:rsidR="00613652" w:rsidRDefault="00613652" w:rsidP="00613652">
      <w:pPr>
        <w:shd w:val="clear" w:color="auto" w:fill="FFFFFF"/>
        <w:autoSpaceDE w:val="0"/>
        <w:autoSpaceDN w:val="0"/>
        <w:adjustRightInd w:val="0"/>
        <w:spacing w:after="0" w:line="240" w:lineRule="auto"/>
        <w:rPr>
          <w:ins w:id="214" w:author="Travis Plunk" w:date="2014-06-25T16:19:00Z"/>
          <w:rFonts w:ascii="Lucida Console" w:hAnsi="Lucida Console" w:cs="Lucida Console"/>
          <w:sz w:val="18"/>
          <w:szCs w:val="18"/>
        </w:rPr>
      </w:pPr>
      <w:ins w:id="215" w:author="Travis Plunk" w:date="2014-06-25T16:19:00Z">
        <w:r>
          <w:rPr>
            <w:rFonts w:ascii="Lucida Console" w:hAnsi="Lucida Console" w:cs="Lucida Console"/>
            <w:sz w:val="18"/>
            <w:szCs w:val="18"/>
          </w:rPr>
          <w:t xml:space="preserve">        </w:t>
        </w:r>
        <w:proofErr w:type="spellStart"/>
        <w:proofErr w:type="gramStart"/>
        <w:r>
          <w:rPr>
            <w:rFonts w:ascii="Lucida Console" w:hAnsi="Lucida Console" w:cs="Lucida Console"/>
            <w:color w:val="0000FF"/>
            <w:sz w:val="18"/>
            <w:szCs w:val="18"/>
          </w:rPr>
          <w:t>xRemoteFile</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phpArchive</w:t>
        </w:r>
        <w:proofErr w:type="spellEnd"/>
      </w:ins>
    </w:p>
    <w:p w14:paraId="360D1975" w14:textId="77777777" w:rsidR="00613652" w:rsidRDefault="00613652" w:rsidP="00613652">
      <w:pPr>
        <w:shd w:val="clear" w:color="auto" w:fill="FFFFFF"/>
        <w:autoSpaceDE w:val="0"/>
        <w:autoSpaceDN w:val="0"/>
        <w:adjustRightInd w:val="0"/>
        <w:spacing w:after="0" w:line="240" w:lineRule="auto"/>
        <w:rPr>
          <w:ins w:id="216" w:author="Travis Plunk" w:date="2014-06-25T16:19:00Z"/>
          <w:rFonts w:ascii="Lucida Console" w:hAnsi="Lucida Console" w:cs="Lucida Console"/>
          <w:sz w:val="18"/>
          <w:szCs w:val="18"/>
        </w:rPr>
      </w:pPr>
      <w:ins w:id="217" w:author="Travis Plunk" w:date="2014-06-25T16:19:00Z">
        <w:r>
          <w:rPr>
            <w:rFonts w:ascii="Lucida Console" w:hAnsi="Lucida Console" w:cs="Lucida Console"/>
            <w:sz w:val="18"/>
            <w:szCs w:val="18"/>
          </w:rPr>
          <w:t xml:space="preserve">        {</w:t>
        </w:r>
      </w:ins>
    </w:p>
    <w:p w14:paraId="2F96728D" w14:textId="77777777" w:rsidR="00613652" w:rsidRDefault="00613652" w:rsidP="00613652">
      <w:pPr>
        <w:shd w:val="clear" w:color="auto" w:fill="FFFFFF"/>
        <w:autoSpaceDE w:val="0"/>
        <w:autoSpaceDN w:val="0"/>
        <w:adjustRightInd w:val="0"/>
        <w:spacing w:after="0" w:line="240" w:lineRule="auto"/>
        <w:rPr>
          <w:ins w:id="218" w:author="Travis Plunk" w:date="2014-06-25T16:19:00Z"/>
          <w:rFonts w:ascii="Lucida Console" w:hAnsi="Lucida Console" w:cs="Lucida Console"/>
          <w:sz w:val="18"/>
          <w:szCs w:val="18"/>
        </w:rPr>
      </w:pPr>
      <w:ins w:id="219" w:author="Travis Plunk" w:date="2014-06-25T16:19:00Z">
        <w:r>
          <w:rPr>
            <w:rFonts w:ascii="Lucida Console" w:hAnsi="Lucida Console" w:cs="Lucida Console"/>
            <w:sz w:val="18"/>
            <w:szCs w:val="18"/>
          </w:rPr>
          <w:t xml:space="preserve">            </w:t>
        </w:r>
        <w:proofErr w:type="spellStart"/>
        <w:proofErr w:type="gramStart"/>
        <w:r>
          <w:rPr>
            <w:rFonts w:ascii="Lucida Console" w:hAnsi="Lucida Console" w:cs="Lucida Console"/>
            <w:color w:val="0000FF"/>
            <w:sz w:val="18"/>
            <w:szCs w:val="18"/>
          </w:rPr>
          <w:t>uri</w:t>
        </w:r>
        <w:proofErr w:type="spellEnd"/>
        <w:proofErr w:type="gramEnd"/>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DownloadURI</w:t>
        </w:r>
        <w:proofErr w:type="spellEnd"/>
      </w:ins>
    </w:p>
    <w:p w14:paraId="39B544EB" w14:textId="77777777" w:rsidR="00613652" w:rsidRDefault="00613652" w:rsidP="00613652">
      <w:pPr>
        <w:shd w:val="clear" w:color="auto" w:fill="FFFFFF"/>
        <w:autoSpaceDE w:val="0"/>
        <w:autoSpaceDN w:val="0"/>
        <w:adjustRightInd w:val="0"/>
        <w:spacing w:after="0" w:line="240" w:lineRule="auto"/>
        <w:rPr>
          <w:ins w:id="220" w:author="Travis Plunk" w:date="2014-06-25T16:19:00Z"/>
          <w:rFonts w:ascii="Lucida Console" w:hAnsi="Lucida Console" w:cs="Lucida Console"/>
          <w:sz w:val="18"/>
          <w:szCs w:val="18"/>
        </w:rPr>
      </w:pPr>
      <w:ins w:id="221" w:author="Travis Plunk" w:date="2014-06-25T16:19:00Z">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DestinationPath</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phpZip</w:t>
        </w:r>
        <w:proofErr w:type="spellEnd"/>
      </w:ins>
    </w:p>
    <w:p w14:paraId="7A21BFF6" w14:textId="77777777" w:rsidR="00613652" w:rsidRDefault="00613652" w:rsidP="00613652">
      <w:pPr>
        <w:shd w:val="clear" w:color="auto" w:fill="FFFFFF"/>
        <w:autoSpaceDE w:val="0"/>
        <w:autoSpaceDN w:val="0"/>
        <w:adjustRightInd w:val="0"/>
        <w:spacing w:after="0" w:line="240" w:lineRule="auto"/>
        <w:rPr>
          <w:ins w:id="222" w:author="Travis Plunk" w:date="2014-06-25T16:19:00Z"/>
          <w:rFonts w:ascii="Lucida Console" w:hAnsi="Lucida Console" w:cs="Lucida Console"/>
          <w:sz w:val="18"/>
          <w:szCs w:val="18"/>
        </w:rPr>
      </w:pPr>
      <w:ins w:id="223" w:author="Travis Plunk" w:date="2014-06-25T16:19:00Z">
        <w:r>
          <w:rPr>
            <w:rFonts w:ascii="Lucida Console" w:hAnsi="Lucida Console" w:cs="Lucida Console"/>
            <w:sz w:val="18"/>
            <w:szCs w:val="18"/>
          </w:rPr>
          <w:t xml:space="preserve">        }</w:t>
        </w:r>
      </w:ins>
    </w:p>
    <w:p w14:paraId="7BCE4357" w14:textId="77777777" w:rsidR="00613652" w:rsidRDefault="00613652" w:rsidP="00613652">
      <w:pPr>
        <w:shd w:val="clear" w:color="auto" w:fill="FFFFFF"/>
        <w:autoSpaceDE w:val="0"/>
        <w:autoSpaceDN w:val="0"/>
        <w:adjustRightInd w:val="0"/>
        <w:spacing w:after="0" w:line="240" w:lineRule="auto"/>
        <w:rPr>
          <w:ins w:id="224" w:author="Travis Plunk" w:date="2014-06-25T16:19:00Z"/>
          <w:rFonts w:ascii="Lucida Console" w:hAnsi="Lucida Console" w:cs="Lucida Console"/>
          <w:sz w:val="18"/>
          <w:szCs w:val="18"/>
        </w:rPr>
      </w:pPr>
    </w:p>
    <w:p w14:paraId="32FA4DED" w14:textId="77777777" w:rsidR="00613652" w:rsidRDefault="00613652" w:rsidP="00613652">
      <w:pPr>
        <w:shd w:val="clear" w:color="auto" w:fill="FFFFFF"/>
        <w:autoSpaceDE w:val="0"/>
        <w:autoSpaceDN w:val="0"/>
        <w:adjustRightInd w:val="0"/>
        <w:spacing w:after="0" w:line="240" w:lineRule="auto"/>
        <w:rPr>
          <w:ins w:id="225" w:author="Travis Plunk" w:date="2014-06-25T16:19:00Z"/>
          <w:rFonts w:ascii="Lucida Console" w:hAnsi="Lucida Console" w:cs="Lucida Console"/>
          <w:sz w:val="18"/>
          <w:szCs w:val="18"/>
        </w:rPr>
      </w:pPr>
      <w:ins w:id="226"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Make sure the content of the PHP </w:t>
        </w:r>
        <w:proofErr w:type="spellStart"/>
        <w:r>
          <w:rPr>
            <w:rFonts w:ascii="Lucida Console" w:hAnsi="Lucida Console" w:cs="Lucida Console"/>
            <w:color w:val="006400"/>
            <w:sz w:val="18"/>
            <w:szCs w:val="18"/>
          </w:rPr>
          <w:t>archine</w:t>
        </w:r>
        <w:proofErr w:type="spellEnd"/>
        <w:r>
          <w:rPr>
            <w:rFonts w:ascii="Lucida Console" w:hAnsi="Lucida Console" w:cs="Lucida Console"/>
            <w:color w:val="006400"/>
            <w:sz w:val="18"/>
            <w:szCs w:val="18"/>
          </w:rPr>
          <w:t xml:space="preserve"> are in the PHP path</w:t>
        </w:r>
      </w:ins>
    </w:p>
    <w:p w14:paraId="478C5789" w14:textId="77777777" w:rsidR="00613652" w:rsidRDefault="00613652" w:rsidP="00613652">
      <w:pPr>
        <w:shd w:val="clear" w:color="auto" w:fill="FFFFFF"/>
        <w:autoSpaceDE w:val="0"/>
        <w:autoSpaceDN w:val="0"/>
        <w:adjustRightInd w:val="0"/>
        <w:spacing w:after="0" w:line="240" w:lineRule="auto"/>
        <w:rPr>
          <w:ins w:id="227" w:author="Travis Plunk" w:date="2014-06-25T16:19:00Z"/>
          <w:rFonts w:ascii="Lucida Console" w:hAnsi="Lucida Console" w:cs="Lucida Console"/>
          <w:sz w:val="18"/>
          <w:szCs w:val="18"/>
        </w:rPr>
      </w:pPr>
      <w:ins w:id="228" w:author="Travis Plunk" w:date="2014-06-25T16:19:00Z">
        <w:r>
          <w:rPr>
            <w:rFonts w:ascii="Lucida Console" w:hAnsi="Lucida Console" w:cs="Lucida Console"/>
            <w:sz w:val="18"/>
            <w:szCs w:val="18"/>
          </w:rPr>
          <w:t xml:space="preserve">        Archive </w:t>
        </w:r>
        <w:proofErr w:type="spellStart"/>
        <w:r>
          <w:rPr>
            <w:rFonts w:ascii="Lucida Console" w:hAnsi="Lucida Console" w:cs="Lucida Console"/>
            <w:color w:val="8A2BE2"/>
            <w:sz w:val="18"/>
            <w:szCs w:val="18"/>
          </w:rPr>
          <w:t>php</w:t>
        </w:r>
        <w:proofErr w:type="spellEnd"/>
      </w:ins>
    </w:p>
    <w:p w14:paraId="6E0705D2" w14:textId="77777777" w:rsidR="00613652" w:rsidRDefault="00613652" w:rsidP="00613652">
      <w:pPr>
        <w:shd w:val="clear" w:color="auto" w:fill="FFFFFF"/>
        <w:autoSpaceDE w:val="0"/>
        <w:autoSpaceDN w:val="0"/>
        <w:adjustRightInd w:val="0"/>
        <w:spacing w:after="0" w:line="240" w:lineRule="auto"/>
        <w:rPr>
          <w:ins w:id="229" w:author="Travis Plunk" w:date="2014-06-25T16:19:00Z"/>
          <w:rFonts w:ascii="Lucida Console" w:hAnsi="Lucida Console" w:cs="Lucida Console"/>
          <w:sz w:val="18"/>
          <w:szCs w:val="18"/>
        </w:rPr>
      </w:pPr>
      <w:ins w:id="230" w:author="Travis Plunk" w:date="2014-06-25T16:19:00Z">
        <w:r>
          <w:rPr>
            <w:rFonts w:ascii="Lucida Console" w:hAnsi="Lucida Console" w:cs="Lucida Console"/>
            <w:sz w:val="18"/>
            <w:szCs w:val="18"/>
          </w:rPr>
          <w:t xml:space="preserve">        {</w:t>
        </w:r>
      </w:ins>
    </w:p>
    <w:p w14:paraId="1E774E70" w14:textId="77777777" w:rsidR="00613652" w:rsidRDefault="00613652" w:rsidP="00613652">
      <w:pPr>
        <w:shd w:val="clear" w:color="auto" w:fill="FFFFFF"/>
        <w:autoSpaceDE w:val="0"/>
        <w:autoSpaceDN w:val="0"/>
        <w:adjustRightInd w:val="0"/>
        <w:spacing w:after="0" w:line="240" w:lineRule="auto"/>
        <w:rPr>
          <w:ins w:id="231" w:author="Travis Plunk" w:date="2014-06-25T16:19:00Z"/>
          <w:rFonts w:ascii="Lucida Console" w:hAnsi="Lucida Console" w:cs="Lucida Console"/>
          <w:sz w:val="18"/>
          <w:szCs w:val="18"/>
        </w:rPr>
      </w:pPr>
      <w:ins w:id="232" w:author="Travis Plunk" w:date="2014-06-25T16:19:00Z">
        <w:r>
          <w:rPr>
            <w:rFonts w:ascii="Lucida Console" w:hAnsi="Lucida Console" w:cs="Lucida Console"/>
            <w:sz w:val="18"/>
            <w:szCs w:val="18"/>
          </w:rPr>
          <w:t xml:space="preserve">            Path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phpZip</w:t>
        </w:r>
        <w:proofErr w:type="spellEnd"/>
      </w:ins>
    </w:p>
    <w:p w14:paraId="6208EFFC" w14:textId="77777777" w:rsidR="00613652" w:rsidRDefault="00613652" w:rsidP="00613652">
      <w:pPr>
        <w:shd w:val="clear" w:color="auto" w:fill="FFFFFF"/>
        <w:autoSpaceDE w:val="0"/>
        <w:autoSpaceDN w:val="0"/>
        <w:adjustRightInd w:val="0"/>
        <w:spacing w:after="0" w:line="240" w:lineRule="auto"/>
        <w:rPr>
          <w:ins w:id="233" w:author="Travis Plunk" w:date="2014-06-25T16:19:00Z"/>
          <w:rFonts w:ascii="Lucida Console" w:hAnsi="Lucida Console" w:cs="Lucida Console"/>
          <w:sz w:val="18"/>
          <w:szCs w:val="18"/>
        </w:rPr>
      </w:pPr>
      <w:ins w:id="234" w:author="Travis Plunk" w:date="2014-06-25T16:19:00Z">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Destination  </w:t>
        </w:r>
        <w:r>
          <w:rPr>
            <w:rFonts w:ascii="Lucida Console" w:hAnsi="Lucida Console" w:cs="Lucida Console"/>
            <w:color w:val="A9A9A9"/>
            <w:sz w:val="18"/>
            <w:szCs w:val="18"/>
          </w:rPr>
          <w:t>=</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DestinationPath</w:t>
        </w:r>
        <w:proofErr w:type="spellEnd"/>
      </w:ins>
    </w:p>
    <w:p w14:paraId="0BEB7376" w14:textId="77777777" w:rsidR="00613652" w:rsidRDefault="00613652" w:rsidP="00613652">
      <w:pPr>
        <w:shd w:val="clear" w:color="auto" w:fill="FFFFFF"/>
        <w:autoSpaceDE w:val="0"/>
        <w:autoSpaceDN w:val="0"/>
        <w:adjustRightInd w:val="0"/>
        <w:spacing w:after="0" w:line="240" w:lineRule="auto"/>
        <w:rPr>
          <w:ins w:id="235" w:author="Travis Plunk" w:date="2014-06-25T16:19:00Z"/>
          <w:rFonts w:ascii="Lucida Console" w:hAnsi="Lucida Console" w:cs="Lucida Console"/>
          <w:sz w:val="18"/>
          <w:szCs w:val="18"/>
        </w:rPr>
      </w:pPr>
      <w:ins w:id="236" w:author="Travis Plunk" w:date="2014-06-25T16:19:00Z">
        <w:r>
          <w:rPr>
            <w:rFonts w:ascii="Lucida Console" w:hAnsi="Lucida Console" w:cs="Lucida Console"/>
            <w:sz w:val="18"/>
            <w:szCs w:val="18"/>
          </w:rPr>
          <w:t xml:space="preserve">        }</w:t>
        </w:r>
      </w:ins>
    </w:p>
    <w:p w14:paraId="62B93255" w14:textId="77777777" w:rsidR="00613652" w:rsidRDefault="00613652" w:rsidP="00613652">
      <w:pPr>
        <w:shd w:val="clear" w:color="auto" w:fill="FFFFFF"/>
        <w:autoSpaceDE w:val="0"/>
        <w:autoSpaceDN w:val="0"/>
        <w:adjustRightInd w:val="0"/>
        <w:spacing w:after="0" w:line="240" w:lineRule="auto"/>
        <w:rPr>
          <w:ins w:id="237" w:author="Travis Plunk" w:date="2014-06-25T16:19:00Z"/>
          <w:rFonts w:ascii="Lucida Console" w:hAnsi="Lucida Console" w:cs="Lucida Console"/>
          <w:sz w:val="18"/>
          <w:szCs w:val="18"/>
        </w:rPr>
      </w:pPr>
    </w:p>
    <w:p w14:paraId="75CCD71E" w14:textId="77777777" w:rsidR="00613652" w:rsidRDefault="00613652" w:rsidP="00613652">
      <w:pPr>
        <w:shd w:val="clear" w:color="auto" w:fill="FFFFFF"/>
        <w:autoSpaceDE w:val="0"/>
        <w:autoSpaceDN w:val="0"/>
        <w:adjustRightInd w:val="0"/>
        <w:spacing w:after="0" w:line="240" w:lineRule="auto"/>
        <w:rPr>
          <w:ins w:id="238" w:author="Travis Plunk" w:date="2014-06-25T16:19:00Z"/>
          <w:rFonts w:ascii="Lucida Console" w:hAnsi="Lucida Console" w:cs="Lucida Console"/>
          <w:sz w:val="18"/>
          <w:szCs w:val="18"/>
        </w:rPr>
      </w:pPr>
      <w:ins w:id="239" w:author="Travis Plunk" w:date="2014-06-25T16:19:00Z">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installMySqlExt</w:t>
        </w:r>
        <w:proofErr w:type="spellEnd"/>
        <w:r>
          <w:rPr>
            <w:rFonts w:ascii="Lucida Console" w:hAnsi="Lucida Console" w:cs="Lucida Console"/>
            <w:sz w:val="18"/>
            <w:szCs w:val="18"/>
          </w:rPr>
          <w:t xml:space="preserve"> )</w:t>
        </w:r>
      </w:ins>
    </w:p>
    <w:p w14:paraId="4E659DD9" w14:textId="77777777" w:rsidR="00613652" w:rsidRDefault="00613652" w:rsidP="00613652">
      <w:pPr>
        <w:shd w:val="clear" w:color="auto" w:fill="FFFFFF"/>
        <w:autoSpaceDE w:val="0"/>
        <w:autoSpaceDN w:val="0"/>
        <w:adjustRightInd w:val="0"/>
        <w:spacing w:after="0" w:line="240" w:lineRule="auto"/>
        <w:rPr>
          <w:ins w:id="240" w:author="Travis Plunk" w:date="2014-06-25T16:19:00Z"/>
          <w:rFonts w:ascii="Lucida Console" w:hAnsi="Lucida Console" w:cs="Lucida Console"/>
          <w:sz w:val="18"/>
          <w:szCs w:val="18"/>
        </w:rPr>
      </w:pPr>
      <w:ins w:id="241" w:author="Travis Plunk" w:date="2014-06-25T16:19:00Z">
        <w:r>
          <w:rPr>
            <w:rFonts w:ascii="Lucida Console" w:hAnsi="Lucida Console" w:cs="Lucida Console"/>
            <w:sz w:val="18"/>
            <w:szCs w:val="18"/>
          </w:rPr>
          <w:t xml:space="preserve">        {               </w:t>
        </w:r>
      </w:ins>
    </w:p>
    <w:p w14:paraId="2B6562BA" w14:textId="77777777" w:rsidR="00613652" w:rsidRDefault="00613652" w:rsidP="00613652">
      <w:pPr>
        <w:shd w:val="clear" w:color="auto" w:fill="FFFFFF"/>
        <w:autoSpaceDE w:val="0"/>
        <w:autoSpaceDN w:val="0"/>
        <w:adjustRightInd w:val="0"/>
        <w:spacing w:after="0" w:line="240" w:lineRule="auto"/>
        <w:rPr>
          <w:ins w:id="242" w:author="Travis Plunk" w:date="2014-06-25T16:19:00Z"/>
          <w:rFonts w:ascii="Lucida Console" w:hAnsi="Lucida Console" w:cs="Lucida Console"/>
          <w:sz w:val="18"/>
          <w:szCs w:val="18"/>
        </w:rPr>
      </w:pPr>
      <w:ins w:id="243"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Make sure the </w:t>
        </w:r>
        <w:proofErr w:type="spellStart"/>
        <w:r>
          <w:rPr>
            <w:rFonts w:ascii="Lucida Console" w:hAnsi="Lucida Console" w:cs="Lucida Console"/>
            <w:color w:val="006400"/>
            <w:sz w:val="18"/>
            <w:szCs w:val="18"/>
          </w:rPr>
          <w:t>MySql</w:t>
        </w:r>
        <w:proofErr w:type="spellEnd"/>
        <w:r>
          <w:rPr>
            <w:rFonts w:ascii="Lucida Console" w:hAnsi="Lucida Console" w:cs="Lucida Console"/>
            <w:color w:val="006400"/>
            <w:sz w:val="18"/>
            <w:szCs w:val="18"/>
          </w:rPr>
          <w:t xml:space="preserve"> </w:t>
        </w:r>
        <w:proofErr w:type="spellStart"/>
        <w:r>
          <w:rPr>
            <w:rFonts w:ascii="Lucida Console" w:hAnsi="Lucida Console" w:cs="Lucida Console"/>
            <w:color w:val="006400"/>
            <w:sz w:val="18"/>
            <w:szCs w:val="18"/>
          </w:rPr>
          <w:t>extention</w:t>
        </w:r>
        <w:proofErr w:type="spellEnd"/>
        <w:r>
          <w:rPr>
            <w:rFonts w:ascii="Lucida Console" w:hAnsi="Lucida Console" w:cs="Lucida Console"/>
            <w:color w:val="006400"/>
            <w:sz w:val="18"/>
            <w:szCs w:val="18"/>
          </w:rPr>
          <w:t xml:space="preserve"> for PHP is in the main PHP path</w:t>
        </w:r>
      </w:ins>
    </w:p>
    <w:p w14:paraId="6B894BB0" w14:textId="77777777" w:rsidR="00613652" w:rsidRDefault="00613652" w:rsidP="00613652">
      <w:pPr>
        <w:shd w:val="clear" w:color="auto" w:fill="FFFFFF"/>
        <w:autoSpaceDE w:val="0"/>
        <w:autoSpaceDN w:val="0"/>
        <w:adjustRightInd w:val="0"/>
        <w:spacing w:after="0" w:line="240" w:lineRule="auto"/>
        <w:rPr>
          <w:ins w:id="244" w:author="Travis Plunk" w:date="2014-06-25T16:19:00Z"/>
          <w:rFonts w:ascii="Lucida Console" w:hAnsi="Lucida Console" w:cs="Lucida Console"/>
          <w:sz w:val="18"/>
          <w:szCs w:val="18"/>
        </w:rPr>
      </w:pPr>
      <w:ins w:id="245" w:author="Travis Plunk" w:date="2014-06-25T16:19:00Z">
        <w:r>
          <w:rPr>
            <w:rFonts w:ascii="Lucida Console" w:hAnsi="Lucida Console" w:cs="Lucida Console"/>
            <w:sz w:val="18"/>
            <w:szCs w:val="18"/>
          </w:rPr>
          <w:t xml:space="preserve">            File </w:t>
        </w:r>
        <w:proofErr w:type="spellStart"/>
        <w:r>
          <w:rPr>
            <w:rFonts w:ascii="Lucida Console" w:hAnsi="Lucida Console" w:cs="Lucida Console"/>
            <w:color w:val="8A2BE2"/>
            <w:sz w:val="18"/>
            <w:szCs w:val="18"/>
          </w:rPr>
          <w:t>phpMySqlExt</w:t>
        </w:r>
        <w:proofErr w:type="spellEnd"/>
      </w:ins>
    </w:p>
    <w:p w14:paraId="0D29A224" w14:textId="77777777" w:rsidR="00613652" w:rsidRDefault="00613652" w:rsidP="00613652">
      <w:pPr>
        <w:shd w:val="clear" w:color="auto" w:fill="FFFFFF"/>
        <w:autoSpaceDE w:val="0"/>
        <w:autoSpaceDN w:val="0"/>
        <w:adjustRightInd w:val="0"/>
        <w:spacing w:after="0" w:line="240" w:lineRule="auto"/>
        <w:rPr>
          <w:ins w:id="246" w:author="Travis Plunk" w:date="2014-06-25T16:19:00Z"/>
          <w:rFonts w:ascii="Lucida Console" w:hAnsi="Lucida Console" w:cs="Lucida Console"/>
          <w:sz w:val="18"/>
          <w:szCs w:val="18"/>
        </w:rPr>
      </w:pPr>
      <w:ins w:id="247" w:author="Travis Plunk" w:date="2014-06-25T16:19:00Z">
        <w:r>
          <w:rPr>
            <w:rFonts w:ascii="Lucida Console" w:hAnsi="Lucida Console" w:cs="Lucida Console"/>
            <w:sz w:val="18"/>
            <w:szCs w:val="18"/>
          </w:rPr>
          <w:t xml:space="preserve">            {</w:t>
        </w:r>
      </w:ins>
    </w:p>
    <w:p w14:paraId="113DF4A8" w14:textId="77777777" w:rsidR="00613652" w:rsidRDefault="00613652" w:rsidP="00613652">
      <w:pPr>
        <w:shd w:val="clear" w:color="auto" w:fill="FFFFFF"/>
        <w:autoSpaceDE w:val="0"/>
        <w:autoSpaceDN w:val="0"/>
        <w:adjustRightInd w:val="0"/>
        <w:spacing w:after="0" w:line="240" w:lineRule="auto"/>
        <w:rPr>
          <w:ins w:id="248" w:author="Travis Plunk" w:date="2014-06-25T16:19:00Z"/>
          <w:rFonts w:ascii="Lucida Console" w:hAnsi="Lucida Console" w:cs="Lucida Console"/>
          <w:sz w:val="18"/>
          <w:szCs w:val="18"/>
        </w:rPr>
      </w:pPr>
      <w:ins w:id="249"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SourcePath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DestinationPath</w:t>
        </w:r>
        <w:proofErr w:type="spell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ext</w:t>
        </w:r>
        <w:proofErr w:type="spellEnd"/>
        <w:r>
          <w:rPr>
            <w:rFonts w:ascii="Lucida Console" w:hAnsi="Lucida Console" w:cs="Lucida Console"/>
            <w:color w:val="8B0000"/>
            <w:sz w:val="18"/>
            <w:szCs w:val="18"/>
          </w:rPr>
          <w:t>\php_mysql.dll"</w:t>
        </w:r>
      </w:ins>
    </w:p>
    <w:p w14:paraId="10DF7FA4" w14:textId="77777777" w:rsidR="00613652" w:rsidRDefault="00613652" w:rsidP="00613652">
      <w:pPr>
        <w:shd w:val="clear" w:color="auto" w:fill="FFFFFF"/>
        <w:autoSpaceDE w:val="0"/>
        <w:autoSpaceDN w:val="0"/>
        <w:adjustRightInd w:val="0"/>
        <w:spacing w:after="0" w:line="240" w:lineRule="auto"/>
        <w:rPr>
          <w:ins w:id="250" w:author="Travis Plunk" w:date="2014-06-25T16:19:00Z"/>
          <w:rFonts w:ascii="Lucida Console" w:hAnsi="Lucida Console" w:cs="Lucida Console"/>
          <w:sz w:val="18"/>
          <w:szCs w:val="18"/>
        </w:rPr>
      </w:pPr>
      <w:ins w:id="251"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DestinationPath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DestinationPath</w:t>
        </w:r>
        <w:proofErr w:type="spellEnd"/>
        <w:r>
          <w:rPr>
            <w:rFonts w:ascii="Lucida Console" w:hAnsi="Lucida Console" w:cs="Lucida Console"/>
            <w:sz w:val="18"/>
            <w:szCs w:val="18"/>
          </w:rPr>
          <w:t>)</w:t>
        </w:r>
        <w:r>
          <w:rPr>
            <w:rFonts w:ascii="Lucida Console" w:hAnsi="Lucida Console" w:cs="Lucida Console"/>
            <w:color w:val="8B0000"/>
            <w:sz w:val="18"/>
            <w:szCs w:val="18"/>
          </w:rPr>
          <w:t>\php_mysql.dll"</w:t>
        </w:r>
      </w:ins>
    </w:p>
    <w:p w14:paraId="6930694D" w14:textId="77777777" w:rsidR="00613652" w:rsidRDefault="00613652" w:rsidP="00613652">
      <w:pPr>
        <w:shd w:val="clear" w:color="auto" w:fill="FFFFFF"/>
        <w:autoSpaceDE w:val="0"/>
        <w:autoSpaceDN w:val="0"/>
        <w:adjustRightInd w:val="0"/>
        <w:spacing w:after="0" w:line="240" w:lineRule="auto"/>
        <w:rPr>
          <w:ins w:id="252" w:author="Travis Plunk" w:date="2014-06-25T16:19:00Z"/>
          <w:rFonts w:ascii="Lucida Console" w:hAnsi="Lucida Console" w:cs="Lucida Console"/>
          <w:sz w:val="18"/>
          <w:szCs w:val="18"/>
        </w:rPr>
      </w:pPr>
      <w:ins w:id="253" w:author="Travis Plunk" w:date="2014-06-25T16:19:00Z">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ins>
    </w:p>
    <w:p w14:paraId="0144AE0E" w14:textId="77777777" w:rsidR="00613652" w:rsidRDefault="00613652" w:rsidP="00613652">
      <w:pPr>
        <w:shd w:val="clear" w:color="auto" w:fill="FFFFFF"/>
        <w:autoSpaceDE w:val="0"/>
        <w:autoSpaceDN w:val="0"/>
        <w:adjustRightInd w:val="0"/>
        <w:spacing w:after="0" w:line="240" w:lineRule="auto"/>
        <w:rPr>
          <w:ins w:id="254" w:author="Travis Plunk" w:date="2014-06-25T16:19:00Z"/>
          <w:rFonts w:ascii="Lucida Console" w:hAnsi="Lucida Console" w:cs="Lucida Console"/>
          <w:sz w:val="18"/>
          <w:szCs w:val="18"/>
        </w:rPr>
      </w:pPr>
      <w:ins w:id="255"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DependsOn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"[Archive]PHP"</w:t>
        </w:r>
        <w:r>
          <w:rPr>
            <w:rFonts w:ascii="Lucida Console" w:hAnsi="Lucida Console" w:cs="Lucida Console"/>
            <w:sz w:val="18"/>
            <w:szCs w:val="18"/>
          </w:rPr>
          <w:t>)</w:t>
        </w:r>
      </w:ins>
    </w:p>
    <w:p w14:paraId="42D604F6" w14:textId="77777777" w:rsidR="00613652" w:rsidRDefault="00613652" w:rsidP="00613652">
      <w:pPr>
        <w:shd w:val="clear" w:color="auto" w:fill="FFFFFF"/>
        <w:autoSpaceDE w:val="0"/>
        <w:autoSpaceDN w:val="0"/>
        <w:adjustRightInd w:val="0"/>
        <w:spacing w:after="0" w:line="240" w:lineRule="auto"/>
        <w:rPr>
          <w:ins w:id="256" w:author="Travis Plunk" w:date="2014-06-25T16:19:00Z"/>
          <w:rFonts w:ascii="Lucida Console" w:hAnsi="Lucida Console" w:cs="Lucida Console"/>
          <w:sz w:val="18"/>
          <w:szCs w:val="18"/>
        </w:rPr>
      </w:pPr>
      <w:ins w:id="257" w:author="Travis Plunk" w:date="2014-06-25T16:19:00Z">
        <w:r>
          <w:rPr>
            <w:rFonts w:ascii="Lucida Console" w:hAnsi="Lucida Console" w:cs="Lucida Console"/>
            <w:sz w:val="18"/>
            <w:szCs w:val="18"/>
          </w:rPr>
          <w:lastRenderedPageBreak/>
          <w:t xml:space="preserve">                </w:t>
        </w:r>
        <w:proofErr w:type="spellStart"/>
        <w:r>
          <w:rPr>
            <w:rFonts w:ascii="Lucida Console" w:hAnsi="Lucida Console" w:cs="Lucida Console"/>
            <w:sz w:val="18"/>
            <w:szCs w:val="18"/>
          </w:rPr>
          <w:t>MatchSource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ins>
    </w:p>
    <w:p w14:paraId="27891BD9" w14:textId="77777777" w:rsidR="00613652" w:rsidRDefault="00613652" w:rsidP="00613652">
      <w:pPr>
        <w:shd w:val="clear" w:color="auto" w:fill="FFFFFF"/>
        <w:autoSpaceDE w:val="0"/>
        <w:autoSpaceDN w:val="0"/>
        <w:adjustRightInd w:val="0"/>
        <w:spacing w:after="0" w:line="240" w:lineRule="auto"/>
        <w:rPr>
          <w:ins w:id="258" w:author="Travis Plunk" w:date="2014-06-25T16:19:00Z"/>
          <w:rFonts w:ascii="Lucida Console" w:hAnsi="Lucida Console" w:cs="Lucida Console"/>
          <w:sz w:val="18"/>
          <w:szCs w:val="18"/>
        </w:rPr>
      </w:pPr>
      <w:ins w:id="259" w:author="Travis Plunk" w:date="2014-06-25T16:19:00Z">
        <w:r>
          <w:rPr>
            <w:rFonts w:ascii="Lucida Console" w:hAnsi="Lucida Console" w:cs="Lucida Console"/>
            <w:sz w:val="18"/>
            <w:szCs w:val="18"/>
          </w:rPr>
          <w:t xml:space="preserve">            }</w:t>
        </w:r>
      </w:ins>
    </w:p>
    <w:p w14:paraId="51FE27E7" w14:textId="77777777" w:rsidR="00613652" w:rsidRDefault="00613652" w:rsidP="00613652">
      <w:pPr>
        <w:shd w:val="clear" w:color="auto" w:fill="FFFFFF"/>
        <w:autoSpaceDE w:val="0"/>
        <w:autoSpaceDN w:val="0"/>
        <w:adjustRightInd w:val="0"/>
        <w:spacing w:after="0" w:line="240" w:lineRule="auto"/>
        <w:rPr>
          <w:ins w:id="260" w:author="Travis Plunk" w:date="2014-06-25T16:19:00Z"/>
          <w:rFonts w:ascii="Lucida Console" w:hAnsi="Lucida Console" w:cs="Lucida Console"/>
          <w:sz w:val="18"/>
          <w:szCs w:val="18"/>
        </w:rPr>
      </w:pPr>
      <w:ins w:id="261" w:author="Travis Plunk" w:date="2014-06-25T16:19:00Z">
        <w:r>
          <w:rPr>
            <w:rFonts w:ascii="Lucida Console" w:hAnsi="Lucida Console" w:cs="Lucida Console"/>
            <w:sz w:val="18"/>
            <w:szCs w:val="18"/>
          </w:rPr>
          <w:t xml:space="preserve">        }</w:t>
        </w:r>
      </w:ins>
    </w:p>
    <w:p w14:paraId="1E4D9B1E" w14:textId="77777777" w:rsidR="00613652" w:rsidRDefault="00613652" w:rsidP="00613652">
      <w:pPr>
        <w:shd w:val="clear" w:color="auto" w:fill="FFFFFF"/>
        <w:autoSpaceDE w:val="0"/>
        <w:autoSpaceDN w:val="0"/>
        <w:adjustRightInd w:val="0"/>
        <w:spacing w:after="0" w:line="240" w:lineRule="auto"/>
        <w:rPr>
          <w:ins w:id="262" w:author="Travis Plunk" w:date="2014-06-25T16:19:00Z"/>
          <w:rFonts w:ascii="Lucida Console" w:hAnsi="Lucida Console" w:cs="Lucida Console"/>
          <w:sz w:val="18"/>
          <w:szCs w:val="18"/>
        </w:rPr>
      </w:pPr>
    </w:p>
    <w:p w14:paraId="22448B57" w14:textId="77777777" w:rsidR="00613652" w:rsidRDefault="00613652" w:rsidP="00613652">
      <w:pPr>
        <w:shd w:val="clear" w:color="auto" w:fill="FFFFFF"/>
        <w:autoSpaceDE w:val="0"/>
        <w:autoSpaceDN w:val="0"/>
        <w:adjustRightInd w:val="0"/>
        <w:spacing w:after="0" w:line="240" w:lineRule="auto"/>
        <w:rPr>
          <w:ins w:id="263" w:author="Travis Plunk" w:date="2014-06-25T16:19:00Z"/>
          <w:rFonts w:ascii="Lucida Console" w:hAnsi="Lucida Console" w:cs="Lucida Console"/>
          <w:sz w:val="18"/>
          <w:szCs w:val="18"/>
        </w:rPr>
      </w:pPr>
      <w:ins w:id="264" w:author="Travis Plunk" w:date="2014-06-25T16:19:00Z">
        <w:r>
          <w:rPr>
            <w:rFonts w:ascii="Lucida Console" w:hAnsi="Lucida Console" w:cs="Lucida Console"/>
            <w:sz w:val="18"/>
            <w:szCs w:val="18"/>
          </w:rPr>
          <w:t xml:space="preserve">            </w:t>
        </w:r>
      </w:ins>
    </w:p>
    <w:p w14:paraId="3AA26059" w14:textId="77777777" w:rsidR="00613652" w:rsidRDefault="00613652" w:rsidP="00613652">
      <w:pPr>
        <w:shd w:val="clear" w:color="auto" w:fill="FFFFFF"/>
        <w:autoSpaceDE w:val="0"/>
        <w:autoSpaceDN w:val="0"/>
        <w:adjustRightInd w:val="0"/>
        <w:spacing w:after="0" w:line="240" w:lineRule="auto"/>
        <w:rPr>
          <w:ins w:id="265" w:author="Travis Plunk" w:date="2014-06-25T16:19:00Z"/>
          <w:rFonts w:ascii="Lucida Console" w:hAnsi="Lucida Console" w:cs="Lucida Console"/>
          <w:sz w:val="18"/>
          <w:szCs w:val="18"/>
        </w:rPr>
      </w:pPr>
      <w:ins w:id="266"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Make sure the php.ini is in the </w:t>
        </w:r>
        <w:proofErr w:type="spellStart"/>
        <w:r>
          <w:rPr>
            <w:rFonts w:ascii="Lucida Console" w:hAnsi="Lucida Console" w:cs="Lucida Console"/>
            <w:color w:val="006400"/>
            <w:sz w:val="18"/>
            <w:szCs w:val="18"/>
          </w:rPr>
          <w:t>Php</w:t>
        </w:r>
        <w:proofErr w:type="spellEnd"/>
        <w:r>
          <w:rPr>
            <w:rFonts w:ascii="Lucida Console" w:hAnsi="Lucida Console" w:cs="Lucida Console"/>
            <w:color w:val="006400"/>
            <w:sz w:val="18"/>
            <w:szCs w:val="18"/>
          </w:rPr>
          <w:t xml:space="preserve"> folder</w:t>
        </w:r>
      </w:ins>
    </w:p>
    <w:p w14:paraId="025704B6" w14:textId="77777777" w:rsidR="00613652" w:rsidRDefault="00613652" w:rsidP="00613652">
      <w:pPr>
        <w:shd w:val="clear" w:color="auto" w:fill="FFFFFF"/>
        <w:autoSpaceDE w:val="0"/>
        <w:autoSpaceDN w:val="0"/>
        <w:adjustRightInd w:val="0"/>
        <w:spacing w:after="0" w:line="240" w:lineRule="auto"/>
        <w:rPr>
          <w:ins w:id="267" w:author="Travis Plunk" w:date="2014-06-25T16:19:00Z"/>
          <w:rFonts w:ascii="Lucida Console" w:hAnsi="Lucida Console" w:cs="Lucida Console"/>
          <w:sz w:val="18"/>
          <w:szCs w:val="18"/>
        </w:rPr>
      </w:pPr>
      <w:ins w:id="268" w:author="Travis Plunk" w:date="2014-06-25T16:19:00Z">
        <w:r>
          <w:rPr>
            <w:rFonts w:ascii="Lucida Console" w:hAnsi="Lucida Console" w:cs="Lucida Console"/>
            <w:sz w:val="18"/>
            <w:szCs w:val="18"/>
          </w:rPr>
          <w:t xml:space="preserve">            File </w:t>
        </w:r>
        <w:proofErr w:type="spellStart"/>
        <w:r>
          <w:rPr>
            <w:rFonts w:ascii="Lucida Console" w:hAnsi="Lucida Console" w:cs="Lucida Console"/>
            <w:color w:val="8A2BE2"/>
            <w:sz w:val="18"/>
            <w:szCs w:val="18"/>
          </w:rPr>
          <w:t>PhpIni</w:t>
        </w:r>
        <w:proofErr w:type="spellEnd"/>
      </w:ins>
    </w:p>
    <w:p w14:paraId="5F5C6D71" w14:textId="77777777" w:rsidR="00613652" w:rsidRDefault="00613652" w:rsidP="00613652">
      <w:pPr>
        <w:shd w:val="clear" w:color="auto" w:fill="FFFFFF"/>
        <w:autoSpaceDE w:val="0"/>
        <w:autoSpaceDN w:val="0"/>
        <w:adjustRightInd w:val="0"/>
        <w:spacing w:after="0" w:line="240" w:lineRule="auto"/>
        <w:rPr>
          <w:ins w:id="269" w:author="Travis Plunk" w:date="2014-06-25T16:19:00Z"/>
          <w:rFonts w:ascii="Lucida Console" w:hAnsi="Lucida Console" w:cs="Lucida Console"/>
          <w:sz w:val="18"/>
          <w:szCs w:val="18"/>
        </w:rPr>
      </w:pPr>
      <w:ins w:id="270" w:author="Travis Plunk" w:date="2014-06-25T16:19:00Z">
        <w:r>
          <w:rPr>
            <w:rFonts w:ascii="Lucida Console" w:hAnsi="Lucida Console" w:cs="Lucida Console"/>
            <w:sz w:val="18"/>
            <w:szCs w:val="18"/>
          </w:rPr>
          <w:t xml:space="preserve">            {</w:t>
        </w:r>
      </w:ins>
    </w:p>
    <w:p w14:paraId="77DF7226" w14:textId="77777777" w:rsidR="00613652" w:rsidRDefault="00613652" w:rsidP="00613652">
      <w:pPr>
        <w:shd w:val="clear" w:color="auto" w:fill="FFFFFF"/>
        <w:autoSpaceDE w:val="0"/>
        <w:autoSpaceDN w:val="0"/>
        <w:adjustRightInd w:val="0"/>
        <w:spacing w:after="0" w:line="240" w:lineRule="auto"/>
        <w:rPr>
          <w:ins w:id="271" w:author="Travis Plunk" w:date="2014-06-25T16:19:00Z"/>
          <w:rFonts w:ascii="Lucida Console" w:hAnsi="Lucida Console" w:cs="Lucida Console"/>
          <w:sz w:val="18"/>
          <w:szCs w:val="18"/>
        </w:rPr>
      </w:pPr>
      <w:ins w:id="272"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SourcePath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ConfigurationPath</w:t>
        </w:r>
        <w:proofErr w:type="spellEnd"/>
      </w:ins>
    </w:p>
    <w:p w14:paraId="522B1470" w14:textId="77777777" w:rsidR="00613652" w:rsidRDefault="00613652" w:rsidP="00613652">
      <w:pPr>
        <w:shd w:val="clear" w:color="auto" w:fill="FFFFFF"/>
        <w:autoSpaceDE w:val="0"/>
        <w:autoSpaceDN w:val="0"/>
        <w:adjustRightInd w:val="0"/>
        <w:spacing w:after="0" w:line="240" w:lineRule="auto"/>
        <w:rPr>
          <w:ins w:id="273" w:author="Travis Plunk" w:date="2014-06-25T16:19:00Z"/>
          <w:rFonts w:ascii="Lucida Console" w:hAnsi="Lucida Console" w:cs="Lucida Console"/>
          <w:sz w:val="18"/>
          <w:szCs w:val="18"/>
        </w:rPr>
      </w:pPr>
      <w:ins w:id="274"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DestinationPath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DestinationPath</w:t>
        </w:r>
        <w:proofErr w:type="spellEnd"/>
        <w:r>
          <w:rPr>
            <w:rFonts w:ascii="Lucida Console" w:hAnsi="Lucida Console" w:cs="Lucida Console"/>
            <w:sz w:val="18"/>
            <w:szCs w:val="18"/>
          </w:rPr>
          <w:t>)</w:t>
        </w:r>
        <w:r>
          <w:rPr>
            <w:rFonts w:ascii="Lucida Console" w:hAnsi="Lucida Console" w:cs="Lucida Console"/>
            <w:color w:val="8B0000"/>
            <w:sz w:val="18"/>
            <w:szCs w:val="18"/>
          </w:rPr>
          <w:t>\php.ini"</w:t>
        </w:r>
      </w:ins>
    </w:p>
    <w:p w14:paraId="59BBF79C" w14:textId="77777777" w:rsidR="00613652" w:rsidRDefault="00613652" w:rsidP="00613652">
      <w:pPr>
        <w:shd w:val="clear" w:color="auto" w:fill="FFFFFF"/>
        <w:autoSpaceDE w:val="0"/>
        <w:autoSpaceDN w:val="0"/>
        <w:adjustRightInd w:val="0"/>
        <w:spacing w:after="0" w:line="240" w:lineRule="auto"/>
        <w:rPr>
          <w:ins w:id="275" w:author="Travis Plunk" w:date="2014-06-25T16:19:00Z"/>
          <w:rFonts w:ascii="Lucida Console" w:hAnsi="Lucida Console" w:cs="Lucida Console"/>
          <w:sz w:val="18"/>
          <w:szCs w:val="18"/>
        </w:rPr>
      </w:pPr>
      <w:ins w:id="276"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DependsOn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"[Archive]PHP"</w:t>
        </w:r>
        <w:r>
          <w:rPr>
            <w:rFonts w:ascii="Lucida Console" w:hAnsi="Lucida Console" w:cs="Lucida Console"/>
            <w:sz w:val="18"/>
            <w:szCs w:val="18"/>
          </w:rPr>
          <w:t>)</w:t>
        </w:r>
      </w:ins>
    </w:p>
    <w:p w14:paraId="1B16FD3B" w14:textId="77777777" w:rsidR="00613652" w:rsidRDefault="00613652" w:rsidP="00613652">
      <w:pPr>
        <w:shd w:val="clear" w:color="auto" w:fill="FFFFFF"/>
        <w:autoSpaceDE w:val="0"/>
        <w:autoSpaceDN w:val="0"/>
        <w:adjustRightInd w:val="0"/>
        <w:spacing w:after="0" w:line="240" w:lineRule="auto"/>
        <w:rPr>
          <w:ins w:id="277" w:author="Travis Plunk" w:date="2014-06-25T16:19:00Z"/>
          <w:rFonts w:ascii="Lucida Console" w:hAnsi="Lucida Console" w:cs="Lucida Console"/>
          <w:sz w:val="18"/>
          <w:szCs w:val="18"/>
        </w:rPr>
      </w:pPr>
      <w:ins w:id="278"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MatchSource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ins>
    </w:p>
    <w:p w14:paraId="5BFD86F1" w14:textId="77777777" w:rsidR="00613652" w:rsidRDefault="00613652" w:rsidP="00613652">
      <w:pPr>
        <w:shd w:val="clear" w:color="auto" w:fill="FFFFFF"/>
        <w:autoSpaceDE w:val="0"/>
        <w:autoSpaceDN w:val="0"/>
        <w:adjustRightInd w:val="0"/>
        <w:spacing w:after="0" w:line="240" w:lineRule="auto"/>
        <w:rPr>
          <w:ins w:id="279" w:author="Travis Plunk" w:date="2014-06-25T16:19:00Z"/>
          <w:rFonts w:ascii="Lucida Console" w:hAnsi="Lucida Console" w:cs="Lucida Console"/>
          <w:sz w:val="18"/>
          <w:szCs w:val="18"/>
        </w:rPr>
      </w:pPr>
      <w:ins w:id="280" w:author="Travis Plunk" w:date="2014-06-25T16:19:00Z">
        <w:r>
          <w:rPr>
            <w:rFonts w:ascii="Lucida Console" w:hAnsi="Lucida Console" w:cs="Lucida Console"/>
            <w:sz w:val="18"/>
            <w:szCs w:val="18"/>
          </w:rPr>
          <w:t xml:space="preserve">            }</w:t>
        </w:r>
      </w:ins>
    </w:p>
    <w:p w14:paraId="282EA278" w14:textId="77777777" w:rsidR="00613652" w:rsidRDefault="00613652" w:rsidP="00613652">
      <w:pPr>
        <w:shd w:val="clear" w:color="auto" w:fill="FFFFFF"/>
        <w:autoSpaceDE w:val="0"/>
        <w:autoSpaceDN w:val="0"/>
        <w:adjustRightInd w:val="0"/>
        <w:spacing w:after="0" w:line="240" w:lineRule="auto"/>
        <w:rPr>
          <w:ins w:id="281" w:author="Travis Plunk" w:date="2014-06-25T16:19:00Z"/>
          <w:rFonts w:ascii="Lucida Console" w:hAnsi="Lucida Console" w:cs="Lucida Console"/>
          <w:sz w:val="18"/>
          <w:szCs w:val="18"/>
        </w:rPr>
      </w:pPr>
    </w:p>
    <w:p w14:paraId="201BA40C" w14:textId="77777777" w:rsidR="00613652" w:rsidRDefault="00613652" w:rsidP="00613652">
      <w:pPr>
        <w:shd w:val="clear" w:color="auto" w:fill="FFFFFF"/>
        <w:autoSpaceDE w:val="0"/>
        <w:autoSpaceDN w:val="0"/>
        <w:adjustRightInd w:val="0"/>
        <w:spacing w:after="0" w:line="240" w:lineRule="auto"/>
        <w:rPr>
          <w:ins w:id="282" w:author="Travis Plunk" w:date="2014-06-25T16:19:00Z"/>
          <w:rFonts w:ascii="Lucida Console" w:hAnsi="Lucida Console" w:cs="Lucida Console"/>
          <w:sz w:val="18"/>
          <w:szCs w:val="18"/>
        </w:rPr>
      </w:pPr>
    </w:p>
    <w:p w14:paraId="5F711AA7" w14:textId="77777777" w:rsidR="00613652" w:rsidRDefault="00613652" w:rsidP="00613652">
      <w:pPr>
        <w:shd w:val="clear" w:color="auto" w:fill="FFFFFF"/>
        <w:autoSpaceDE w:val="0"/>
        <w:autoSpaceDN w:val="0"/>
        <w:adjustRightInd w:val="0"/>
        <w:spacing w:after="0" w:line="240" w:lineRule="auto"/>
        <w:rPr>
          <w:ins w:id="283" w:author="Travis Plunk" w:date="2014-06-25T16:19:00Z"/>
          <w:rFonts w:ascii="Lucida Console" w:hAnsi="Lucida Console" w:cs="Lucida Console"/>
          <w:sz w:val="18"/>
          <w:szCs w:val="18"/>
        </w:rPr>
      </w:pPr>
      <w:ins w:id="284"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Make sure the </w:t>
        </w:r>
        <w:proofErr w:type="spellStart"/>
        <w:r>
          <w:rPr>
            <w:rFonts w:ascii="Lucida Console" w:hAnsi="Lucida Console" w:cs="Lucida Console"/>
            <w:color w:val="006400"/>
            <w:sz w:val="18"/>
            <w:szCs w:val="18"/>
          </w:rPr>
          <w:t>php</w:t>
        </w:r>
        <w:proofErr w:type="spellEnd"/>
        <w:r>
          <w:rPr>
            <w:rFonts w:ascii="Lucida Console" w:hAnsi="Lucida Console" w:cs="Lucida Console"/>
            <w:color w:val="006400"/>
            <w:sz w:val="18"/>
            <w:szCs w:val="18"/>
          </w:rPr>
          <w:t xml:space="preserve"> </w:t>
        </w:r>
        <w:proofErr w:type="spellStart"/>
        <w:r>
          <w:rPr>
            <w:rFonts w:ascii="Lucida Console" w:hAnsi="Lucida Console" w:cs="Lucida Console"/>
            <w:color w:val="006400"/>
            <w:sz w:val="18"/>
            <w:szCs w:val="18"/>
          </w:rPr>
          <w:t>cgi</w:t>
        </w:r>
        <w:proofErr w:type="spellEnd"/>
        <w:r>
          <w:rPr>
            <w:rFonts w:ascii="Lucida Console" w:hAnsi="Lucida Console" w:cs="Lucida Console"/>
            <w:color w:val="006400"/>
            <w:sz w:val="18"/>
            <w:szCs w:val="18"/>
          </w:rPr>
          <w:t xml:space="preserve"> module is registered with IIS</w:t>
        </w:r>
      </w:ins>
    </w:p>
    <w:p w14:paraId="11185EA6" w14:textId="77777777" w:rsidR="00613652" w:rsidRDefault="00613652" w:rsidP="00613652">
      <w:pPr>
        <w:shd w:val="clear" w:color="auto" w:fill="FFFFFF"/>
        <w:autoSpaceDE w:val="0"/>
        <w:autoSpaceDN w:val="0"/>
        <w:adjustRightInd w:val="0"/>
        <w:spacing w:after="0" w:line="240" w:lineRule="auto"/>
        <w:rPr>
          <w:ins w:id="285" w:author="Travis Plunk" w:date="2014-06-25T16:19:00Z"/>
          <w:rFonts w:ascii="Lucida Console" w:hAnsi="Lucida Console" w:cs="Lucida Console"/>
          <w:sz w:val="18"/>
          <w:szCs w:val="18"/>
        </w:rPr>
      </w:pPr>
      <w:ins w:id="286" w:author="Travis Plunk" w:date="2014-06-25T16:19:00Z">
        <w:r>
          <w:rPr>
            <w:rFonts w:ascii="Lucida Console" w:hAnsi="Lucida Console" w:cs="Lucida Console"/>
            <w:sz w:val="18"/>
            <w:szCs w:val="18"/>
          </w:rPr>
          <w:t xml:space="preserve">            </w:t>
        </w:r>
        <w:proofErr w:type="spellStart"/>
        <w:proofErr w:type="gramStart"/>
        <w:r>
          <w:rPr>
            <w:rFonts w:ascii="Lucida Console" w:hAnsi="Lucida Console" w:cs="Lucida Console"/>
            <w:color w:val="0000FF"/>
            <w:sz w:val="18"/>
            <w:szCs w:val="18"/>
          </w:rPr>
          <w:t>xIisModule</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phpHandler</w:t>
        </w:r>
        <w:proofErr w:type="spellEnd"/>
      </w:ins>
    </w:p>
    <w:p w14:paraId="6EF3C1F2" w14:textId="77777777" w:rsidR="00613652" w:rsidRDefault="00613652" w:rsidP="00613652">
      <w:pPr>
        <w:shd w:val="clear" w:color="auto" w:fill="FFFFFF"/>
        <w:autoSpaceDE w:val="0"/>
        <w:autoSpaceDN w:val="0"/>
        <w:adjustRightInd w:val="0"/>
        <w:spacing w:after="0" w:line="240" w:lineRule="auto"/>
        <w:rPr>
          <w:ins w:id="287" w:author="Travis Plunk" w:date="2014-06-25T16:19:00Z"/>
          <w:rFonts w:ascii="Lucida Console" w:hAnsi="Lucida Console" w:cs="Lucida Console"/>
          <w:sz w:val="18"/>
          <w:szCs w:val="18"/>
        </w:rPr>
      </w:pPr>
      <w:ins w:id="288" w:author="Travis Plunk" w:date="2014-06-25T16:19:00Z">
        <w:r>
          <w:rPr>
            <w:rFonts w:ascii="Lucida Console" w:hAnsi="Lucida Console" w:cs="Lucida Console"/>
            <w:sz w:val="18"/>
            <w:szCs w:val="18"/>
          </w:rPr>
          <w:t xml:space="preserve">            {</w:t>
        </w:r>
      </w:ins>
    </w:p>
    <w:p w14:paraId="1864513C" w14:textId="77777777" w:rsidR="00613652" w:rsidRDefault="00613652" w:rsidP="00613652">
      <w:pPr>
        <w:shd w:val="clear" w:color="auto" w:fill="FFFFFF"/>
        <w:autoSpaceDE w:val="0"/>
        <w:autoSpaceDN w:val="0"/>
        <w:adjustRightInd w:val="0"/>
        <w:spacing w:after="0" w:line="240" w:lineRule="auto"/>
        <w:rPr>
          <w:ins w:id="289" w:author="Travis Plunk" w:date="2014-06-25T16:19:00Z"/>
          <w:rFonts w:ascii="Lucida Console" w:hAnsi="Lucida Console" w:cs="Lucida Console"/>
          <w:sz w:val="18"/>
          <w:szCs w:val="18"/>
        </w:rPr>
      </w:pPr>
      <w:ins w:id="290" w:author="Travis Plunk" w:date="2014-06-25T16:19:00Z">
        <w:r>
          <w:rPr>
            <w:rFonts w:ascii="Lucida Console" w:hAnsi="Lucida Console" w:cs="Lucida Console"/>
            <w:sz w:val="18"/>
            <w:szCs w:val="18"/>
          </w:rPr>
          <w:t xml:space="preserve">               </w:t>
        </w:r>
        <w:r>
          <w:rPr>
            <w:rFonts w:ascii="Lucida Console" w:hAnsi="Lucida Console" w:cs="Lucida Console"/>
            <w:color w:val="0000FF"/>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phpFastCgi</w:t>
        </w:r>
        <w:proofErr w:type="spellEnd"/>
        <w:r>
          <w:rPr>
            <w:rFonts w:ascii="Lucida Console" w:hAnsi="Lucida Console" w:cs="Lucida Console"/>
            <w:color w:val="8B0000"/>
            <w:sz w:val="18"/>
            <w:szCs w:val="18"/>
          </w:rPr>
          <w:t>"</w:t>
        </w:r>
      </w:ins>
    </w:p>
    <w:p w14:paraId="5B8D2910" w14:textId="77777777" w:rsidR="00613652" w:rsidRDefault="00613652" w:rsidP="00613652">
      <w:pPr>
        <w:shd w:val="clear" w:color="auto" w:fill="FFFFFF"/>
        <w:autoSpaceDE w:val="0"/>
        <w:autoSpaceDN w:val="0"/>
        <w:adjustRightInd w:val="0"/>
        <w:spacing w:after="0" w:line="240" w:lineRule="auto"/>
        <w:rPr>
          <w:ins w:id="291" w:author="Travis Plunk" w:date="2014-06-25T16:19:00Z"/>
          <w:rFonts w:ascii="Lucida Console" w:hAnsi="Lucida Console" w:cs="Lucida Console"/>
          <w:sz w:val="18"/>
          <w:szCs w:val="18"/>
        </w:rPr>
      </w:pPr>
      <w:ins w:id="292" w:author="Travis Plunk" w:date="2014-06-25T16:19:00Z">
        <w:r>
          <w:rPr>
            <w:rFonts w:ascii="Lucida Console" w:hAnsi="Lucida Console" w:cs="Lucida Console"/>
            <w:sz w:val="18"/>
            <w:szCs w:val="18"/>
          </w:rPr>
          <w:t xml:space="preserve">               </w:t>
        </w:r>
        <w:r>
          <w:rPr>
            <w:rFonts w:ascii="Lucida Console" w:hAnsi="Lucida Console" w:cs="Lucida Console"/>
            <w:color w:val="0000FF"/>
            <w:sz w:val="18"/>
            <w:szCs w:val="18"/>
          </w:rPr>
          <w:t>Path</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DestinationPath</w:t>
        </w:r>
        <w:proofErr w:type="spellEnd"/>
        <w:r>
          <w:rPr>
            <w:rFonts w:ascii="Lucida Console" w:hAnsi="Lucida Console" w:cs="Lucida Console"/>
            <w:sz w:val="18"/>
            <w:szCs w:val="18"/>
          </w:rPr>
          <w:t>)</w:t>
        </w:r>
        <w:r>
          <w:rPr>
            <w:rFonts w:ascii="Lucida Console" w:hAnsi="Lucida Console" w:cs="Lucida Console"/>
            <w:color w:val="8B0000"/>
            <w:sz w:val="18"/>
            <w:szCs w:val="18"/>
          </w:rPr>
          <w:t>\php-cgi.exe"</w:t>
        </w:r>
      </w:ins>
    </w:p>
    <w:p w14:paraId="516D227A" w14:textId="77777777" w:rsidR="00613652" w:rsidRDefault="00613652" w:rsidP="00613652">
      <w:pPr>
        <w:shd w:val="clear" w:color="auto" w:fill="FFFFFF"/>
        <w:autoSpaceDE w:val="0"/>
        <w:autoSpaceDN w:val="0"/>
        <w:adjustRightInd w:val="0"/>
        <w:spacing w:after="0" w:line="240" w:lineRule="auto"/>
        <w:rPr>
          <w:ins w:id="293" w:author="Travis Plunk" w:date="2014-06-25T16:19:00Z"/>
          <w:rFonts w:ascii="Lucida Console" w:hAnsi="Lucida Console" w:cs="Lucida Console"/>
          <w:sz w:val="18"/>
          <w:szCs w:val="18"/>
        </w:rPr>
      </w:pPr>
      <w:ins w:id="294" w:author="Travis Plunk" w:date="2014-06-25T16:19:00Z">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RequestPath</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php</w:t>
        </w:r>
        <w:proofErr w:type="spellEnd"/>
        <w:r>
          <w:rPr>
            <w:rFonts w:ascii="Lucida Console" w:hAnsi="Lucida Console" w:cs="Lucida Console"/>
            <w:color w:val="8B0000"/>
            <w:sz w:val="18"/>
            <w:szCs w:val="18"/>
          </w:rPr>
          <w:t>"</w:t>
        </w:r>
      </w:ins>
    </w:p>
    <w:p w14:paraId="62D09017" w14:textId="77777777" w:rsidR="00613652" w:rsidRDefault="00613652" w:rsidP="00613652">
      <w:pPr>
        <w:shd w:val="clear" w:color="auto" w:fill="FFFFFF"/>
        <w:autoSpaceDE w:val="0"/>
        <w:autoSpaceDN w:val="0"/>
        <w:adjustRightInd w:val="0"/>
        <w:spacing w:after="0" w:line="240" w:lineRule="auto"/>
        <w:rPr>
          <w:ins w:id="295" w:author="Travis Plunk" w:date="2014-06-25T16:19:00Z"/>
          <w:rFonts w:ascii="Lucida Console" w:hAnsi="Lucida Console" w:cs="Lucida Console"/>
          <w:sz w:val="18"/>
          <w:szCs w:val="18"/>
        </w:rPr>
      </w:pPr>
      <w:ins w:id="296" w:author="Travis Plunk" w:date="2014-06-25T16:19:00Z">
        <w:r>
          <w:rPr>
            <w:rFonts w:ascii="Lucida Console" w:hAnsi="Lucida Console" w:cs="Lucida Console"/>
            <w:sz w:val="18"/>
            <w:szCs w:val="18"/>
          </w:rPr>
          <w:t xml:space="preserve">               </w:t>
        </w:r>
        <w:r>
          <w:rPr>
            <w:rFonts w:ascii="Lucida Console" w:hAnsi="Lucida Console" w:cs="Lucida Console"/>
            <w:color w:val="0000FF"/>
            <w:sz w:val="18"/>
            <w:szCs w:val="18"/>
          </w:rPr>
          <w:t>Verb</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ins>
    </w:p>
    <w:p w14:paraId="7634A02A" w14:textId="77777777" w:rsidR="00613652" w:rsidRDefault="00613652" w:rsidP="00613652">
      <w:pPr>
        <w:shd w:val="clear" w:color="auto" w:fill="FFFFFF"/>
        <w:autoSpaceDE w:val="0"/>
        <w:autoSpaceDN w:val="0"/>
        <w:adjustRightInd w:val="0"/>
        <w:spacing w:after="0" w:line="240" w:lineRule="auto"/>
        <w:rPr>
          <w:ins w:id="297" w:author="Travis Plunk" w:date="2014-06-25T16:19:00Z"/>
          <w:rFonts w:ascii="Lucida Console" w:hAnsi="Lucida Console" w:cs="Lucida Console"/>
          <w:sz w:val="18"/>
          <w:szCs w:val="18"/>
        </w:rPr>
      </w:pPr>
      <w:ins w:id="298" w:author="Travis Plunk" w:date="2014-06-25T16:19:00Z">
        <w:r>
          <w:rPr>
            <w:rFonts w:ascii="Lucida Console" w:hAnsi="Lucida Console" w:cs="Lucida Console"/>
            <w:sz w:val="18"/>
            <w:szCs w:val="18"/>
          </w:rPr>
          <w:t xml:space="preserve">               </w:t>
        </w:r>
        <w:r>
          <w:rPr>
            <w:rFonts w:ascii="Lucida Console" w:hAnsi="Lucida Console" w:cs="Lucida Console"/>
            <w:color w:val="0000FF"/>
            <w:sz w:val="18"/>
            <w:szCs w:val="18"/>
          </w:rPr>
          <w:t>Ensure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ins>
    </w:p>
    <w:p w14:paraId="5BF154FB" w14:textId="77777777" w:rsidR="00613652" w:rsidRDefault="00613652" w:rsidP="00613652">
      <w:pPr>
        <w:shd w:val="clear" w:color="auto" w:fill="FFFFFF"/>
        <w:autoSpaceDE w:val="0"/>
        <w:autoSpaceDN w:val="0"/>
        <w:adjustRightInd w:val="0"/>
        <w:spacing w:after="0" w:line="240" w:lineRule="auto"/>
        <w:rPr>
          <w:ins w:id="299" w:author="Travis Plunk" w:date="2014-06-25T16:19:00Z"/>
          <w:rFonts w:ascii="Lucida Console" w:hAnsi="Lucida Console" w:cs="Lucida Console"/>
          <w:sz w:val="18"/>
          <w:szCs w:val="18"/>
        </w:rPr>
      </w:pPr>
      <w:ins w:id="300" w:author="Travis Plunk" w:date="2014-06-25T16:19:00Z">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DependsOn</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"[Package]</w:t>
        </w:r>
        <w:proofErr w:type="spellStart"/>
        <w:r>
          <w:rPr>
            <w:rFonts w:ascii="Lucida Console" w:hAnsi="Lucida Console" w:cs="Lucida Console"/>
            <w:color w:val="8B0000"/>
            <w:sz w:val="18"/>
            <w:szCs w:val="18"/>
          </w:rPr>
          <w:t>vcRedist</w:t>
        </w:r>
        <w:proofErr w:type="spellEnd"/>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B0000"/>
            <w:sz w:val="18"/>
            <w:szCs w:val="18"/>
          </w:rPr>
          <w:t>"[File]</w:t>
        </w:r>
        <w:proofErr w:type="spellStart"/>
        <w:r>
          <w:rPr>
            <w:rFonts w:ascii="Lucida Console" w:hAnsi="Lucida Console" w:cs="Lucida Console"/>
            <w:color w:val="8B0000"/>
            <w:sz w:val="18"/>
            <w:szCs w:val="18"/>
          </w:rPr>
          <w:t>PhpIni</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ins>
    </w:p>
    <w:p w14:paraId="54560669" w14:textId="77777777" w:rsidR="00613652" w:rsidRDefault="00613652" w:rsidP="00613652">
      <w:pPr>
        <w:shd w:val="clear" w:color="auto" w:fill="FFFFFF"/>
        <w:autoSpaceDE w:val="0"/>
        <w:autoSpaceDN w:val="0"/>
        <w:adjustRightInd w:val="0"/>
        <w:spacing w:after="0" w:line="240" w:lineRule="auto"/>
        <w:rPr>
          <w:ins w:id="301" w:author="Travis Plunk" w:date="2014-06-25T16:19:00Z"/>
          <w:rFonts w:ascii="Lucida Console" w:hAnsi="Lucida Console" w:cs="Lucida Console"/>
          <w:sz w:val="18"/>
          <w:szCs w:val="18"/>
        </w:rPr>
      </w:pPr>
    </w:p>
    <w:p w14:paraId="13D73D23" w14:textId="77777777" w:rsidR="00FC1131" w:rsidRDefault="00613652" w:rsidP="00613652">
      <w:pPr>
        <w:shd w:val="clear" w:color="auto" w:fill="FFFFFF"/>
        <w:autoSpaceDE w:val="0"/>
        <w:autoSpaceDN w:val="0"/>
        <w:adjustRightInd w:val="0"/>
        <w:spacing w:after="0" w:line="240" w:lineRule="auto"/>
        <w:rPr>
          <w:ins w:id="302" w:author="Travis Plunk" w:date="2014-06-25T16:31:00Z"/>
          <w:rFonts w:ascii="Lucida Console" w:hAnsi="Lucida Console" w:cs="Lucida Console"/>
          <w:color w:val="006400"/>
          <w:sz w:val="18"/>
          <w:szCs w:val="18"/>
        </w:rPr>
      </w:pPr>
      <w:ins w:id="303"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w:t>
        </w:r>
        <w:proofErr w:type="gramStart"/>
        <w:r>
          <w:rPr>
            <w:rFonts w:ascii="Lucida Console" w:hAnsi="Lucida Console" w:cs="Lucida Console"/>
            <w:color w:val="006400"/>
            <w:sz w:val="18"/>
            <w:szCs w:val="18"/>
          </w:rPr>
          <w:t>Removed</w:t>
        </w:r>
        <w:proofErr w:type="gramEnd"/>
        <w:r>
          <w:rPr>
            <w:rFonts w:ascii="Lucida Console" w:hAnsi="Lucida Console" w:cs="Lucida Console"/>
            <w:color w:val="006400"/>
            <w:sz w:val="18"/>
            <w:szCs w:val="18"/>
          </w:rPr>
          <w:t xml:space="preserve"> because this dependency does not work in </w:t>
        </w:r>
      </w:ins>
    </w:p>
    <w:p w14:paraId="0340D333" w14:textId="60153031" w:rsidR="00613652" w:rsidRDefault="00FC1131" w:rsidP="00FC1131">
      <w:pPr>
        <w:shd w:val="clear" w:color="auto" w:fill="FFFFFF"/>
        <w:autoSpaceDE w:val="0"/>
        <w:autoSpaceDN w:val="0"/>
        <w:adjustRightInd w:val="0"/>
        <w:spacing w:after="0" w:line="240" w:lineRule="auto"/>
        <w:ind w:left="1440"/>
        <w:rPr>
          <w:ins w:id="304" w:author="Travis Plunk" w:date="2014-06-25T16:19:00Z"/>
          <w:rFonts w:ascii="Lucida Console" w:hAnsi="Lucida Console" w:cs="Lucida Console"/>
          <w:sz w:val="18"/>
          <w:szCs w:val="18"/>
        </w:rPr>
        <w:pPrChange w:id="305" w:author="Travis Plunk" w:date="2014-06-25T16:31:00Z">
          <w:pPr>
            <w:shd w:val="clear" w:color="auto" w:fill="FFFFFF"/>
            <w:autoSpaceDE w:val="0"/>
            <w:autoSpaceDN w:val="0"/>
            <w:adjustRightInd w:val="0"/>
            <w:spacing w:after="0" w:line="240" w:lineRule="auto"/>
          </w:pPr>
        </w:pPrChange>
      </w:pPr>
      <w:ins w:id="306" w:author="Travis Plunk" w:date="2014-06-25T16:31:00Z">
        <w:r>
          <w:rPr>
            <w:rFonts w:ascii="Lucida Console" w:hAnsi="Lucida Console" w:cs="Lucida Console"/>
            <w:color w:val="006400"/>
            <w:sz w:val="18"/>
            <w:szCs w:val="18"/>
          </w:rPr>
          <w:t xml:space="preserve"> #</w:t>
        </w:r>
      </w:ins>
      <w:ins w:id="307" w:author="Travis Plunk" w:date="2014-06-25T16:32:00Z">
        <w:r>
          <w:rPr>
            <w:rFonts w:ascii="Lucida Console" w:hAnsi="Lucida Console" w:cs="Lucida Console"/>
            <w:color w:val="006400"/>
            <w:sz w:val="18"/>
            <w:szCs w:val="18"/>
          </w:rPr>
          <w:t xml:space="preserve"> </w:t>
        </w:r>
      </w:ins>
      <w:ins w:id="308" w:author="Travis Plunk" w:date="2014-06-25T16:19:00Z">
        <w:r w:rsidR="00613652">
          <w:rPr>
            <w:rFonts w:ascii="Lucida Console" w:hAnsi="Lucida Console" w:cs="Lucida Console"/>
            <w:color w:val="006400"/>
            <w:sz w:val="18"/>
            <w:szCs w:val="18"/>
          </w:rPr>
          <w:t>Windows Server 2012 R2 and below</w:t>
        </w:r>
      </w:ins>
    </w:p>
    <w:p w14:paraId="68F2F1F7" w14:textId="0EC2BE8F" w:rsidR="00613652" w:rsidRDefault="00613652" w:rsidP="00613652">
      <w:pPr>
        <w:shd w:val="clear" w:color="auto" w:fill="FFFFFF"/>
        <w:autoSpaceDE w:val="0"/>
        <w:autoSpaceDN w:val="0"/>
        <w:adjustRightInd w:val="0"/>
        <w:spacing w:after="0" w:line="240" w:lineRule="auto"/>
        <w:rPr>
          <w:ins w:id="309" w:author="Travis Plunk" w:date="2014-06-25T16:19:00Z"/>
          <w:rFonts w:ascii="Lucida Console" w:hAnsi="Lucida Console" w:cs="Lucida Console"/>
          <w:sz w:val="18"/>
          <w:szCs w:val="18"/>
        </w:rPr>
      </w:pPr>
      <w:ins w:id="310" w:author="Travis Plunk" w:date="2014-06-25T16:19:00Z">
        <w:r>
          <w:rPr>
            <w:rFonts w:ascii="Lucida Console" w:hAnsi="Lucida Console" w:cs="Lucida Console"/>
            <w:sz w:val="18"/>
            <w:szCs w:val="18"/>
          </w:rPr>
          <w:tab/>
          <w:t xml:space="preserve">        </w:t>
        </w:r>
        <w:r>
          <w:rPr>
            <w:rFonts w:ascii="Lucida Console" w:hAnsi="Lucida Console" w:cs="Lucida Console"/>
            <w:color w:val="006400"/>
            <w:sz w:val="18"/>
            <w:szCs w:val="18"/>
          </w:rPr>
          <w:t xml:space="preserve"># </w:t>
        </w:r>
        <w:proofErr w:type="gramStart"/>
        <w:r>
          <w:rPr>
            <w:rFonts w:ascii="Lucida Console" w:hAnsi="Lucida Console" w:cs="Lucida Console"/>
            <w:color w:val="006400"/>
            <w:sz w:val="18"/>
            <w:szCs w:val="18"/>
          </w:rPr>
          <w:t>This</w:t>
        </w:r>
        <w:proofErr w:type="gramEnd"/>
        <w:r>
          <w:rPr>
            <w:rFonts w:ascii="Lucida Console" w:hAnsi="Lucida Console" w:cs="Lucida Console"/>
            <w:color w:val="006400"/>
            <w:sz w:val="18"/>
            <w:szCs w:val="18"/>
          </w:rPr>
          <w:t xml:space="preserve"> should work in WMF v5 and above</w:t>
        </w:r>
      </w:ins>
    </w:p>
    <w:p w14:paraId="4B39718A" w14:textId="2863911D" w:rsidR="00613652" w:rsidRDefault="00FC1131" w:rsidP="00613652">
      <w:pPr>
        <w:shd w:val="clear" w:color="auto" w:fill="FFFFFF"/>
        <w:autoSpaceDE w:val="0"/>
        <w:autoSpaceDN w:val="0"/>
        <w:adjustRightInd w:val="0"/>
        <w:spacing w:after="0" w:line="240" w:lineRule="auto"/>
        <w:rPr>
          <w:ins w:id="311" w:author="Travis Plunk" w:date="2014-06-25T16:19:00Z"/>
          <w:rFonts w:ascii="Lucida Console" w:hAnsi="Lucida Console" w:cs="Lucida Console"/>
          <w:sz w:val="18"/>
          <w:szCs w:val="18"/>
        </w:rPr>
      </w:pPr>
      <w:ins w:id="312" w:author="Travis Plunk" w:date="2014-06-25T16:32:00Z">
        <w:r>
          <w:rPr>
            <w:rFonts w:ascii="Lucida Console" w:hAnsi="Lucida Console" w:cs="Lucida Console"/>
            <w:sz w:val="18"/>
            <w:szCs w:val="18"/>
          </w:rPr>
          <w:t xml:space="preserve">    </w:t>
        </w:r>
      </w:ins>
      <w:ins w:id="313" w:author="Travis Plunk" w:date="2014-06-25T16:19:00Z">
        <w:r w:rsidR="00613652">
          <w:rPr>
            <w:rFonts w:ascii="Lucida Console" w:hAnsi="Lucida Console" w:cs="Lucida Console"/>
            <w:sz w:val="18"/>
            <w:szCs w:val="18"/>
          </w:rPr>
          <w:tab/>
          <w:t xml:space="preserve">   </w:t>
        </w:r>
      </w:ins>
      <w:ins w:id="314" w:author="Travis Plunk" w:date="2014-06-25T16:32:00Z">
        <w:r>
          <w:rPr>
            <w:rFonts w:ascii="Lucida Console" w:hAnsi="Lucida Console" w:cs="Lucida Console"/>
            <w:sz w:val="18"/>
            <w:szCs w:val="18"/>
          </w:rPr>
          <w:t xml:space="preserve">     </w:t>
        </w:r>
      </w:ins>
      <w:ins w:id="315" w:author="Travis Plunk" w:date="2014-06-25T16:19:00Z">
        <w:r w:rsidR="00613652">
          <w:rPr>
            <w:rFonts w:ascii="Lucida Console" w:hAnsi="Lucida Console" w:cs="Lucida Console"/>
            <w:color w:val="006400"/>
            <w:sz w:val="18"/>
            <w:szCs w:val="18"/>
          </w:rPr>
          <w:t># "[</w:t>
        </w:r>
        <w:proofErr w:type="spellStart"/>
        <w:r w:rsidR="00613652">
          <w:rPr>
            <w:rFonts w:ascii="Lucida Console" w:hAnsi="Lucida Console" w:cs="Lucida Console"/>
            <w:color w:val="006400"/>
            <w:sz w:val="18"/>
            <w:szCs w:val="18"/>
          </w:rPr>
          <w:t>IisPreReqs_php</w:t>
        </w:r>
        <w:proofErr w:type="spellEnd"/>
        <w:proofErr w:type="gramStart"/>
        <w:r w:rsidR="00613652">
          <w:rPr>
            <w:rFonts w:ascii="Lucida Console" w:hAnsi="Lucida Console" w:cs="Lucida Console"/>
            <w:color w:val="006400"/>
            <w:sz w:val="18"/>
            <w:szCs w:val="18"/>
          </w:rPr>
          <w:t>]</w:t>
        </w:r>
        <w:proofErr w:type="spellStart"/>
        <w:r w:rsidR="00613652">
          <w:rPr>
            <w:rFonts w:ascii="Lucida Console" w:hAnsi="Lucida Console" w:cs="Lucida Console"/>
            <w:color w:val="006400"/>
            <w:sz w:val="18"/>
            <w:szCs w:val="18"/>
          </w:rPr>
          <w:t>Iis</w:t>
        </w:r>
        <w:proofErr w:type="spellEnd"/>
        <w:proofErr w:type="gramEnd"/>
        <w:r w:rsidR="00613652">
          <w:rPr>
            <w:rFonts w:ascii="Lucida Console" w:hAnsi="Lucida Console" w:cs="Lucida Console"/>
            <w:color w:val="006400"/>
            <w:sz w:val="18"/>
            <w:szCs w:val="18"/>
          </w:rPr>
          <w:t xml:space="preserve">" </w:t>
        </w:r>
      </w:ins>
    </w:p>
    <w:p w14:paraId="75C59FAF" w14:textId="77777777" w:rsidR="00613652" w:rsidRDefault="00613652" w:rsidP="00613652">
      <w:pPr>
        <w:shd w:val="clear" w:color="auto" w:fill="FFFFFF"/>
        <w:autoSpaceDE w:val="0"/>
        <w:autoSpaceDN w:val="0"/>
        <w:adjustRightInd w:val="0"/>
        <w:spacing w:after="0" w:line="240" w:lineRule="auto"/>
        <w:rPr>
          <w:ins w:id="316" w:author="Travis Plunk" w:date="2014-06-25T16:19:00Z"/>
          <w:rFonts w:ascii="Lucida Console" w:hAnsi="Lucida Console" w:cs="Lucida Console"/>
          <w:sz w:val="18"/>
          <w:szCs w:val="18"/>
        </w:rPr>
      </w:pPr>
      <w:ins w:id="317" w:author="Travis Plunk" w:date="2014-06-25T16:19:00Z">
        <w:r>
          <w:rPr>
            <w:rFonts w:ascii="Lucida Console" w:hAnsi="Lucida Console" w:cs="Lucida Console"/>
            <w:sz w:val="18"/>
            <w:szCs w:val="18"/>
          </w:rPr>
          <w:t xml:space="preserve">            }</w:t>
        </w:r>
      </w:ins>
    </w:p>
    <w:p w14:paraId="398BF3A3" w14:textId="77777777" w:rsidR="00613652" w:rsidRDefault="00613652" w:rsidP="00613652">
      <w:pPr>
        <w:shd w:val="clear" w:color="auto" w:fill="FFFFFF"/>
        <w:autoSpaceDE w:val="0"/>
        <w:autoSpaceDN w:val="0"/>
        <w:adjustRightInd w:val="0"/>
        <w:spacing w:after="0" w:line="240" w:lineRule="auto"/>
        <w:rPr>
          <w:ins w:id="318" w:author="Travis Plunk" w:date="2014-06-25T16:19:00Z"/>
          <w:rFonts w:ascii="Lucida Console" w:hAnsi="Lucida Console" w:cs="Lucida Console"/>
          <w:sz w:val="18"/>
          <w:szCs w:val="18"/>
        </w:rPr>
      </w:pPr>
    </w:p>
    <w:p w14:paraId="490E7FD1" w14:textId="77777777" w:rsidR="00613652" w:rsidRDefault="00613652" w:rsidP="00613652">
      <w:pPr>
        <w:shd w:val="clear" w:color="auto" w:fill="FFFFFF"/>
        <w:autoSpaceDE w:val="0"/>
        <w:autoSpaceDN w:val="0"/>
        <w:adjustRightInd w:val="0"/>
        <w:spacing w:after="0" w:line="240" w:lineRule="auto"/>
        <w:rPr>
          <w:ins w:id="319" w:author="Travis Plunk" w:date="2014-06-25T16:19:00Z"/>
          <w:rFonts w:ascii="Lucida Console" w:hAnsi="Lucida Console" w:cs="Lucida Console"/>
          <w:sz w:val="18"/>
          <w:szCs w:val="18"/>
        </w:rPr>
      </w:pPr>
      <w:ins w:id="320" w:author="Travis Plunk" w:date="2014-06-25T16:19:00Z">
        <w:r>
          <w:rPr>
            <w:rFonts w:ascii="Lucida Console" w:hAnsi="Lucida Console" w:cs="Lucida Console"/>
            <w:sz w:val="18"/>
            <w:szCs w:val="18"/>
          </w:rPr>
          <w:t xml:space="preserve">        </w:t>
        </w:r>
        <w:r>
          <w:rPr>
            <w:rFonts w:ascii="Lucida Console" w:hAnsi="Lucida Console" w:cs="Lucida Console"/>
            <w:color w:val="006400"/>
            <w:sz w:val="18"/>
            <w:szCs w:val="18"/>
          </w:rPr>
          <w:t xml:space="preserve"># Make sure the </w:t>
        </w:r>
        <w:proofErr w:type="spellStart"/>
        <w:r>
          <w:rPr>
            <w:rFonts w:ascii="Lucida Console" w:hAnsi="Lucida Console" w:cs="Lucida Console"/>
            <w:color w:val="006400"/>
            <w:sz w:val="18"/>
            <w:szCs w:val="18"/>
          </w:rPr>
          <w:t>php</w:t>
        </w:r>
        <w:proofErr w:type="spellEnd"/>
        <w:r>
          <w:rPr>
            <w:rFonts w:ascii="Lucida Console" w:hAnsi="Lucida Console" w:cs="Lucida Console"/>
            <w:color w:val="006400"/>
            <w:sz w:val="18"/>
            <w:szCs w:val="18"/>
          </w:rPr>
          <w:t xml:space="preserve"> binary folder is in the path</w:t>
        </w:r>
      </w:ins>
    </w:p>
    <w:p w14:paraId="4C4A5954" w14:textId="77777777" w:rsidR="00613652" w:rsidRDefault="00613652" w:rsidP="00613652">
      <w:pPr>
        <w:shd w:val="clear" w:color="auto" w:fill="FFFFFF"/>
        <w:autoSpaceDE w:val="0"/>
        <w:autoSpaceDN w:val="0"/>
        <w:adjustRightInd w:val="0"/>
        <w:spacing w:after="0" w:line="240" w:lineRule="auto"/>
        <w:rPr>
          <w:ins w:id="321" w:author="Travis Plunk" w:date="2014-06-25T16:19:00Z"/>
          <w:rFonts w:ascii="Lucida Console" w:hAnsi="Lucida Console" w:cs="Lucida Console"/>
          <w:sz w:val="18"/>
          <w:szCs w:val="18"/>
        </w:rPr>
      </w:pPr>
      <w:ins w:id="322" w:author="Travis Plunk" w:date="2014-06-25T16:19:00Z">
        <w:r>
          <w:rPr>
            <w:rFonts w:ascii="Lucida Console" w:hAnsi="Lucida Console" w:cs="Lucida Console"/>
            <w:sz w:val="18"/>
            <w:szCs w:val="18"/>
          </w:rPr>
          <w:t xml:space="preserve">        Environment </w:t>
        </w:r>
        <w:proofErr w:type="spellStart"/>
        <w:r>
          <w:rPr>
            <w:rFonts w:ascii="Lucida Console" w:hAnsi="Lucida Console" w:cs="Lucida Console"/>
            <w:color w:val="8A2BE2"/>
            <w:sz w:val="18"/>
            <w:szCs w:val="18"/>
          </w:rPr>
          <w:t>PathPhp</w:t>
        </w:r>
        <w:proofErr w:type="spellEnd"/>
      </w:ins>
    </w:p>
    <w:p w14:paraId="5B51D4A4" w14:textId="77777777" w:rsidR="00613652" w:rsidRDefault="00613652" w:rsidP="00613652">
      <w:pPr>
        <w:shd w:val="clear" w:color="auto" w:fill="FFFFFF"/>
        <w:autoSpaceDE w:val="0"/>
        <w:autoSpaceDN w:val="0"/>
        <w:adjustRightInd w:val="0"/>
        <w:spacing w:after="0" w:line="240" w:lineRule="auto"/>
        <w:rPr>
          <w:ins w:id="323" w:author="Travis Plunk" w:date="2014-06-25T16:19:00Z"/>
          <w:rFonts w:ascii="Lucida Console" w:hAnsi="Lucida Console" w:cs="Lucida Console"/>
          <w:sz w:val="18"/>
          <w:szCs w:val="18"/>
        </w:rPr>
      </w:pPr>
      <w:ins w:id="324" w:author="Travis Plunk" w:date="2014-06-25T16:19:00Z">
        <w:r>
          <w:rPr>
            <w:rFonts w:ascii="Lucida Console" w:hAnsi="Lucida Console" w:cs="Lucida Console"/>
            <w:sz w:val="18"/>
            <w:szCs w:val="18"/>
          </w:rPr>
          <w:t xml:space="preserve">        {</w:t>
        </w:r>
      </w:ins>
    </w:p>
    <w:p w14:paraId="6D576B58" w14:textId="77777777" w:rsidR="00613652" w:rsidRDefault="00613652" w:rsidP="00613652">
      <w:pPr>
        <w:shd w:val="clear" w:color="auto" w:fill="FFFFFF"/>
        <w:autoSpaceDE w:val="0"/>
        <w:autoSpaceDN w:val="0"/>
        <w:adjustRightInd w:val="0"/>
        <w:spacing w:after="0" w:line="240" w:lineRule="auto"/>
        <w:rPr>
          <w:ins w:id="325" w:author="Travis Plunk" w:date="2014-06-25T16:19:00Z"/>
          <w:rFonts w:ascii="Lucida Console" w:hAnsi="Lucida Console" w:cs="Lucida Console"/>
          <w:sz w:val="18"/>
          <w:szCs w:val="18"/>
        </w:rPr>
      </w:pPr>
      <w:ins w:id="326" w:author="Travis Plunk" w:date="2014-06-25T16:19:00Z">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"Path"</w:t>
        </w:r>
      </w:ins>
    </w:p>
    <w:p w14:paraId="4DBE1205" w14:textId="77777777" w:rsidR="00613652" w:rsidRDefault="00613652" w:rsidP="00613652">
      <w:pPr>
        <w:shd w:val="clear" w:color="auto" w:fill="FFFFFF"/>
        <w:autoSpaceDE w:val="0"/>
        <w:autoSpaceDN w:val="0"/>
        <w:adjustRightInd w:val="0"/>
        <w:spacing w:after="0" w:line="240" w:lineRule="auto"/>
        <w:rPr>
          <w:ins w:id="327" w:author="Travis Plunk" w:date="2014-06-25T16:19:00Z"/>
          <w:rFonts w:ascii="Lucida Console" w:hAnsi="Lucida Console" w:cs="Lucida Console"/>
          <w:sz w:val="18"/>
          <w:szCs w:val="18"/>
        </w:rPr>
      </w:pPr>
      <w:ins w:id="328" w:author="Travis Plunk" w:date="2014-06-25T16:19:00Z">
        <w:r>
          <w:rPr>
            <w:rFonts w:ascii="Lucida Console" w:hAnsi="Lucida Console" w:cs="Lucida Console"/>
            <w:sz w:val="18"/>
            <w:szCs w:val="18"/>
          </w:rPr>
          <w:t xml:space="preserve">            Value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proofErr w:type="gramStart"/>
        <w:r>
          <w:rPr>
            <w:rFonts w:ascii="Lucida Console" w:hAnsi="Lucida Console" w:cs="Lucida Console"/>
            <w:sz w:val="18"/>
            <w:szCs w:val="18"/>
          </w:rPr>
          <w:t>(</w:t>
        </w:r>
        <w:r>
          <w:rPr>
            <w:rFonts w:ascii="Lucida Console" w:hAnsi="Lucida Console" w:cs="Lucida Console"/>
            <w:color w:val="FF4500"/>
            <w:sz w:val="18"/>
            <w:szCs w:val="18"/>
          </w:rPr>
          <w:t>$</w:t>
        </w:r>
        <w:proofErr w:type="spellStart"/>
        <w:proofErr w:type="gramEnd"/>
        <w:r>
          <w:rPr>
            <w:rFonts w:ascii="Lucida Console" w:hAnsi="Lucida Console" w:cs="Lucida Console"/>
            <w:color w:val="FF4500"/>
            <w:sz w:val="18"/>
            <w:szCs w:val="18"/>
          </w:rPr>
          <w:t>DestinationPath</w:t>
        </w:r>
        <w:proofErr w:type="spellEnd"/>
        <w:r>
          <w:rPr>
            <w:rFonts w:ascii="Lucida Console" w:hAnsi="Lucida Console" w:cs="Lucida Console"/>
            <w:sz w:val="18"/>
            <w:szCs w:val="18"/>
          </w:rPr>
          <w:t>)</w:t>
        </w:r>
        <w:r>
          <w:rPr>
            <w:rFonts w:ascii="Lucida Console" w:hAnsi="Lucida Console" w:cs="Lucida Console"/>
            <w:color w:val="8B0000"/>
            <w:sz w:val="18"/>
            <w:szCs w:val="18"/>
          </w:rPr>
          <w:t>"</w:t>
        </w:r>
      </w:ins>
    </w:p>
    <w:p w14:paraId="0FC617D2" w14:textId="77777777" w:rsidR="00613652" w:rsidRDefault="00613652" w:rsidP="00613652">
      <w:pPr>
        <w:shd w:val="clear" w:color="auto" w:fill="FFFFFF"/>
        <w:autoSpaceDE w:val="0"/>
        <w:autoSpaceDN w:val="0"/>
        <w:adjustRightInd w:val="0"/>
        <w:spacing w:after="0" w:line="240" w:lineRule="auto"/>
        <w:rPr>
          <w:ins w:id="329" w:author="Travis Plunk" w:date="2014-06-25T16:19:00Z"/>
          <w:rFonts w:ascii="Lucida Console" w:hAnsi="Lucida Console" w:cs="Lucida Console"/>
          <w:sz w:val="18"/>
          <w:szCs w:val="18"/>
        </w:rPr>
      </w:pPr>
      <w:ins w:id="330" w:author="Travis Plunk" w:date="2014-06-25T16:19:00Z">
        <w:r>
          <w:rPr>
            <w:rFonts w:ascii="Lucida Console" w:hAnsi="Lucida Console" w:cs="Lucida Console"/>
            <w:sz w:val="18"/>
            <w:szCs w:val="18"/>
          </w:rPr>
          <w:t xml:space="preserve">            Ensure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"Present"</w:t>
        </w:r>
      </w:ins>
    </w:p>
    <w:p w14:paraId="3D8C8A23" w14:textId="77777777" w:rsidR="00613652" w:rsidRDefault="00613652" w:rsidP="00613652">
      <w:pPr>
        <w:shd w:val="clear" w:color="auto" w:fill="FFFFFF"/>
        <w:autoSpaceDE w:val="0"/>
        <w:autoSpaceDN w:val="0"/>
        <w:adjustRightInd w:val="0"/>
        <w:spacing w:after="0" w:line="240" w:lineRule="auto"/>
        <w:rPr>
          <w:ins w:id="331" w:author="Travis Plunk" w:date="2014-06-25T16:19:00Z"/>
          <w:rFonts w:ascii="Lucida Console" w:hAnsi="Lucida Console" w:cs="Lucida Console"/>
          <w:sz w:val="18"/>
          <w:szCs w:val="18"/>
        </w:rPr>
      </w:pPr>
      <w:ins w:id="332" w:author="Travis Plunk" w:date="2014-06-25T16:19:00Z">
        <w:r>
          <w:rPr>
            <w:rFonts w:ascii="Lucida Console" w:hAnsi="Lucida Console" w:cs="Lucida Console"/>
            <w:sz w:val="18"/>
            <w:szCs w:val="18"/>
          </w:rPr>
          <w:t xml:space="preserve">            Path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$true</w:t>
        </w:r>
      </w:ins>
    </w:p>
    <w:p w14:paraId="539C390E" w14:textId="77777777" w:rsidR="00613652" w:rsidRDefault="00613652" w:rsidP="00613652">
      <w:pPr>
        <w:shd w:val="clear" w:color="auto" w:fill="FFFFFF"/>
        <w:autoSpaceDE w:val="0"/>
        <w:autoSpaceDN w:val="0"/>
        <w:adjustRightInd w:val="0"/>
        <w:spacing w:after="0" w:line="240" w:lineRule="auto"/>
        <w:rPr>
          <w:ins w:id="333" w:author="Travis Plunk" w:date="2014-06-25T16:19:00Z"/>
          <w:rFonts w:ascii="Lucida Console" w:hAnsi="Lucida Console" w:cs="Lucida Console"/>
          <w:sz w:val="18"/>
          <w:szCs w:val="18"/>
        </w:rPr>
      </w:pPr>
      <w:ins w:id="334" w:author="Travis Plunk" w:date="2014-06-25T16:19:00Z">
        <w:r>
          <w:rPr>
            <w:rFonts w:ascii="Lucida Console" w:hAnsi="Lucida Console" w:cs="Lucida Console"/>
            <w:sz w:val="18"/>
            <w:szCs w:val="18"/>
          </w:rPr>
          <w:t xml:space="preserve">            </w:t>
        </w:r>
        <w:proofErr w:type="spellStart"/>
        <w:r>
          <w:rPr>
            <w:rFonts w:ascii="Lucida Console" w:hAnsi="Lucida Console" w:cs="Lucida Console"/>
            <w:sz w:val="18"/>
            <w:szCs w:val="18"/>
          </w:rPr>
          <w:t>DependsOn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"[Archive</w:t>
        </w:r>
        <w:proofErr w:type="gramStart"/>
        <w:r>
          <w:rPr>
            <w:rFonts w:ascii="Lucida Console" w:hAnsi="Lucida Console" w:cs="Lucida Console"/>
            <w:color w:val="8B0000"/>
            <w:sz w:val="18"/>
            <w:szCs w:val="18"/>
          </w:rPr>
          <w:t>]PHP</w:t>
        </w:r>
        <w:proofErr w:type="gramEnd"/>
        <w:r>
          <w:rPr>
            <w:rFonts w:ascii="Lucida Console" w:hAnsi="Lucida Console" w:cs="Lucida Console"/>
            <w:color w:val="8B0000"/>
            <w:sz w:val="18"/>
            <w:szCs w:val="18"/>
          </w:rPr>
          <w:t>"</w:t>
        </w:r>
      </w:ins>
    </w:p>
    <w:p w14:paraId="2B45ADD9" w14:textId="77777777" w:rsidR="00613652" w:rsidRDefault="00613652" w:rsidP="00613652">
      <w:pPr>
        <w:shd w:val="clear" w:color="auto" w:fill="FFFFFF"/>
        <w:autoSpaceDE w:val="0"/>
        <w:autoSpaceDN w:val="0"/>
        <w:adjustRightInd w:val="0"/>
        <w:spacing w:after="0" w:line="240" w:lineRule="auto"/>
        <w:rPr>
          <w:ins w:id="335" w:author="Travis Plunk" w:date="2014-06-25T16:19:00Z"/>
          <w:rFonts w:ascii="Lucida Console" w:hAnsi="Lucida Console" w:cs="Lucida Console"/>
          <w:sz w:val="18"/>
          <w:szCs w:val="18"/>
        </w:rPr>
      </w:pPr>
      <w:ins w:id="336" w:author="Travis Plunk" w:date="2014-06-25T16:19:00Z">
        <w:r>
          <w:rPr>
            <w:rFonts w:ascii="Lucida Console" w:hAnsi="Lucida Console" w:cs="Lucida Console"/>
            <w:sz w:val="18"/>
            <w:szCs w:val="18"/>
          </w:rPr>
          <w:t xml:space="preserve">        }</w:t>
        </w:r>
      </w:ins>
    </w:p>
    <w:p w14:paraId="2B2B168E" w14:textId="77777777" w:rsidR="00613652" w:rsidRDefault="00613652" w:rsidP="00613652">
      <w:pPr>
        <w:shd w:val="clear" w:color="auto" w:fill="FFFFFF"/>
        <w:autoSpaceDE w:val="0"/>
        <w:autoSpaceDN w:val="0"/>
        <w:adjustRightInd w:val="0"/>
        <w:spacing w:after="0" w:line="240" w:lineRule="auto"/>
        <w:rPr>
          <w:ins w:id="337" w:author="Travis Plunk" w:date="2014-06-25T16:19:00Z"/>
          <w:rFonts w:ascii="Lucida Console" w:hAnsi="Lucida Console" w:cs="Lucida Console"/>
          <w:sz w:val="18"/>
          <w:szCs w:val="18"/>
        </w:rPr>
      </w:pPr>
      <w:ins w:id="338" w:author="Travis Plunk" w:date="2014-06-25T16:19:00Z">
        <w:r>
          <w:rPr>
            <w:rFonts w:ascii="Lucida Console" w:hAnsi="Lucida Console" w:cs="Lucida Console"/>
            <w:sz w:val="18"/>
            <w:szCs w:val="18"/>
          </w:rPr>
          <w:t>}</w:t>
        </w:r>
      </w:ins>
    </w:p>
    <w:p w14:paraId="2F0D0C52" w14:textId="5E90B5B6" w:rsidR="00613652" w:rsidRDefault="00613652" w:rsidP="00613652">
      <w:pPr>
        <w:shd w:val="clear" w:color="auto" w:fill="FFFFFF"/>
        <w:autoSpaceDE w:val="0"/>
        <w:autoSpaceDN w:val="0"/>
        <w:adjustRightInd w:val="0"/>
        <w:spacing w:after="0" w:line="240" w:lineRule="auto"/>
        <w:rPr>
          <w:ins w:id="339" w:author="Travis Plunk" w:date="2014-06-25T16:19:00Z"/>
          <w:rFonts w:ascii="Lucida Console" w:hAnsi="Lucida Console" w:cs="Lucida Console"/>
          <w:sz w:val="18"/>
          <w:szCs w:val="18"/>
        </w:rPr>
      </w:pPr>
    </w:p>
    <w:p w14:paraId="10F0AF0B" w14:textId="77777777" w:rsidR="0009676E" w:rsidRDefault="0009676E" w:rsidP="0009676E">
      <w:pPr>
        <w:shd w:val="clear" w:color="auto" w:fill="FFFFFF"/>
        <w:autoSpaceDE w:val="0"/>
        <w:autoSpaceDN w:val="0"/>
        <w:adjustRightInd w:val="0"/>
        <w:spacing w:after="0" w:line="240" w:lineRule="auto"/>
        <w:rPr>
          <w:ins w:id="340" w:author="Travis Plunk" w:date="2014-06-25T16:28:00Z"/>
          <w:rFonts w:ascii="Lucida Console" w:hAnsi="Lucida Console" w:cs="Lucida Console"/>
          <w:sz w:val="18"/>
          <w:szCs w:val="18"/>
        </w:rPr>
      </w:pPr>
      <w:proofErr w:type="spellStart"/>
      <w:proofErr w:type="gramStart"/>
      <w:ins w:id="341" w:author="Travis Plunk" w:date="2014-06-25T16:28:00Z">
        <w:r>
          <w:rPr>
            <w:rFonts w:ascii="Lucida Console" w:hAnsi="Lucida Console" w:cs="Lucida Console"/>
            <w:color w:val="0000FF"/>
            <w:sz w:val="18"/>
            <w:szCs w:val="18"/>
          </w:rPr>
          <w:t>xPhp</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PackageFolder</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"C:\packages"</w:t>
        </w:r>
        <w:r>
          <w:rPr>
            <w:rFonts w:ascii="Lucida Console" w:hAnsi="Lucida Console" w:cs="Lucida Console"/>
            <w:sz w:val="18"/>
            <w:szCs w:val="18"/>
          </w:rPr>
          <w:t xml:space="preserve"> `</w:t>
        </w:r>
      </w:ins>
    </w:p>
    <w:p w14:paraId="7C77FA41" w14:textId="77777777" w:rsidR="0009676E" w:rsidRDefault="0009676E" w:rsidP="0009676E">
      <w:pPr>
        <w:shd w:val="clear" w:color="auto" w:fill="FFFFFF"/>
        <w:autoSpaceDE w:val="0"/>
        <w:autoSpaceDN w:val="0"/>
        <w:adjustRightInd w:val="0"/>
        <w:spacing w:after="0" w:line="240" w:lineRule="auto"/>
        <w:rPr>
          <w:ins w:id="342" w:author="Travis Plunk" w:date="2014-06-25T16:28:00Z"/>
          <w:rFonts w:ascii="Lucida Console" w:hAnsi="Lucida Console" w:cs="Lucida Console"/>
          <w:sz w:val="18"/>
          <w:szCs w:val="18"/>
        </w:rPr>
      </w:pPr>
      <w:ins w:id="343" w:author="Travis Plunk" w:date="2014-06-25T16:28:00Z">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DownloadUri</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End"/>
        <w:r>
          <w:rPr>
            <w:rFonts w:ascii="Lucida Console" w:hAnsi="Lucida Console" w:cs="Lucida Console"/>
            <w:color w:val="000080"/>
            <w:sz w:val="18"/>
            <w:szCs w:val="18"/>
          </w:rPr>
          <w:t>DownloadUri</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"http://windows.php.net/downloads/releases/php-5.5.13-Win32-VC11-x64.zip"</w:t>
        </w:r>
        <w:r>
          <w:rPr>
            <w:rFonts w:ascii="Lucida Console" w:hAnsi="Lucida Console" w:cs="Lucida Console"/>
            <w:sz w:val="18"/>
            <w:szCs w:val="18"/>
          </w:rPr>
          <w:t xml:space="preserve"> `</w:t>
        </w:r>
      </w:ins>
    </w:p>
    <w:p w14:paraId="21C897D6" w14:textId="77777777" w:rsidR="0009676E" w:rsidRDefault="0009676E" w:rsidP="0009676E">
      <w:pPr>
        <w:shd w:val="clear" w:color="auto" w:fill="FFFFFF"/>
        <w:autoSpaceDE w:val="0"/>
        <w:autoSpaceDN w:val="0"/>
        <w:adjustRightInd w:val="0"/>
        <w:spacing w:after="0" w:line="240" w:lineRule="auto"/>
        <w:rPr>
          <w:ins w:id="344" w:author="Travis Plunk" w:date="2014-06-25T16:28:00Z"/>
          <w:rFonts w:ascii="Lucida Console" w:hAnsi="Lucida Console" w:cs="Lucida Console"/>
          <w:sz w:val="18"/>
          <w:szCs w:val="18"/>
        </w:rPr>
      </w:pPr>
      <w:ins w:id="345" w:author="Travis Plunk" w:date="2014-06-25T16:28:00Z">
        <w:r>
          <w:rPr>
            <w:rFonts w:ascii="Lucida Console" w:hAnsi="Lucida Console" w:cs="Lucida Console"/>
            <w:sz w:val="18"/>
            <w:szCs w:val="18"/>
          </w:rPr>
          <w:t xml:space="preserve">    </w:t>
        </w:r>
        <w:r>
          <w:rPr>
            <w:rFonts w:ascii="Lucida Console" w:hAnsi="Lucida Console" w:cs="Lucida Console"/>
            <w:color w:val="000080"/>
            <w:sz w:val="18"/>
            <w:szCs w:val="18"/>
          </w:rPr>
          <w:t>-Vc2012RedistDownloadUri</w:t>
        </w:r>
        <w:r>
          <w:rPr>
            <w:rFonts w:ascii="Lucida Console" w:hAnsi="Lucida Console" w:cs="Lucida Console"/>
            <w:sz w:val="18"/>
            <w:szCs w:val="18"/>
          </w:rPr>
          <w:t xml:space="preserve"> </w:t>
        </w:r>
        <w:r>
          <w:rPr>
            <w:rFonts w:ascii="Lucida Console" w:hAnsi="Lucida Console" w:cs="Lucida Console"/>
            <w:color w:val="8B0000"/>
            <w:sz w:val="18"/>
            <w:szCs w:val="18"/>
          </w:rPr>
          <w:t>"http://download.microsoft.com/download/1/6/B/16B06F60-3B20-4FF2-B699-5E9B7962F9AE/VSU_4/vcredist_x64.exe"</w:t>
        </w:r>
        <w:r>
          <w:rPr>
            <w:rFonts w:ascii="Lucida Console" w:hAnsi="Lucida Console" w:cs="Lucida Console"/>
            <w:sz w:val="18"/>
            <w:szCs w:val="18"/>
          </w:rPr>
          <w:t xml:space="preserve"> `</w:t>
        </w:r>
      </w:ins>
    </w:p>
    <w:p w14:paraId="2775A8E9" w14:textId="77777777" w:rsidR="0009676E" w:rsidRDefault="0009676E" w:rsidP="0009676E">
      <w:pPr>
        <w:shd w:val="clear" w:color="auto" w:fill="FFFFFF"/>
        <w:autoSpaceDE w:val="0"/>
        <w:autoSpaceDN w:val="0"/>
        <w:adjustRightInd w:val="0"/>
        <w:spacing w:after="0" w:line="240" w:lineRule="auto"/>
        <w:rPr>
          <w:ins w:id="346" w:author="Travis Plunk" w:date="2014-06-25T16:28:00Z"/>
          <w:rFonts w:ascii="Lucida Console" w:hAnsi="Lucida Console" w:cs="Lucida Console"/>
          <w:sz w:val="18"/>
          <w:szCs w:val="18"/>
        </w:rPr>
      </w:pPr>
      <w:ins w:id="347" w:author="Travis Plunk" w:date="2014-06-25T16:28:00Z">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DestinationPath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"C:\php"</w:t>
        </w:r>
        <w:r>
          <w:rPr>
            <w:rFonts w:ascii="Lucida Console" w:hAnsi="Lucida Console" w:cs="Lucida Console"/>
            <w:sz w:val="18"/>
            <w:szCs w:val="18"/>
          </w:rPr>
          <w:t xml:space="preserve"> `</w:t>
        </w:r>
      </w:ins>
    </w:p>
    <w:p w14:paraId="2AD3A4D4" w14:textId="77777777" w:rsidR="0009676E" w:rsidRDefault="0009676E" w:rsidP="0009676E">
      <w:pPr>
        <w:shd w:val="clear" w:color="auto" w:fill="FFFFFF"/>
        <w:autoSpaceDE w:val="0"/>
        <w:autoSpaceDN w:val="0"/>
        <w:adjustRightInd w:val="0"/>
        <w:spacing w:after="0" w:line="240" w:lineRule="auto"/>
        <w:rPr>
          <w:ins w:id="348" w:author="Travis Plunk" w:date="2014-06-25T16:31:00Z"/>
          <w:rFonts w:ascii="Lucida Console" w:hAnsi="Lucida Console" w:cs="Lucida Console"/>
          <w:sz w:val="18"/>
          <w:szCs w:val="18"/>
        </w:rPr>
      </w:pPr>
      <w:ins w:id="349" w:author="Travis Plunk" w:date="2014-06-25T16:28:00Z">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ConfigurationPath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"C:\MyPhp.ini"</w:t>
        </w:r>
      </w:ins>
      <w:ins w:id="350" w:author="Travis Plunk" w:date="2014-06-25T16:31:00Z">
        <w:r>
          <w:rPr>
            <w:rFonts w:ascii="Lucida Console" w:hAnsi="Lucida Console" w:cs="Lucida Console"/>
            <w:sz w:val="18"/>
            <w:szCs w:val="18"/>
          </w:rPr>
          <w:t xml:space="preserve"> `</w:t>
        </w:r>
      </w:ins>
    </w:p>
    <w:p w14:paraId="1F7E5E64" w14:textId="78ECADC7" w:rsidR="0009676E" w:rsidRDefault="0009676E" w:rsidP="0009676E">
      <w:pPr>
        <w:shd w:val="clear" w:color="auto" w:fill="FFFFFF"/>
        <w:autoSpaceDE w:val="0"/>
        <w:autoSpaceDN w:val="0"/>
        <w:adjustRightInd w:val="0"/>
        <w:spacing w:after="0" w:line="240" w:lineRule="auto"/>
        <w:rPr>
          <w:ins w:id="351" w:author="Travis Plunk" w:date="2014-06-25T16:31:00Z"/>
          <w:rFonts w:ascii="Lucida Console" w:hAnsi="Lucida Console" w:cs="Lucida Console"/>
          <w:color w:val="FF4500"/>
          <w:sz w:val="18"/>
          <w:szCs w:val="18"/>
        </w:rPr>
      </w:pPr>
      <w:ins w:id="352" w:author="Travis Plunk" w:date="2014-06-25T16:31:00Z">
        <w:r>
          <w:rPr>
            <w:rFonts w:ascii="Lucida Console" w:hAnsi="Lucida Console" w:cs="Lucida Console"/>
            <w:color w:val="8B0000"/>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installMySqlExt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 xml:space="preserve">$false </w:t>
        </w:r>
      </w:ins>
    </w:p>
    <w:p w14:paraId="0EB43B39" w14:textId="03C3E832" w:rsidR="0009676E" w:rsidRDefault="0009676E" w:rsidP="0009676E">
      <w:pPr>
        <w:shd w:val="clear" w:color="auto" w:fill="FFFFFF"/>
        <w:autoSpaceDE w:val="0"/>
        <w:autoSpaceDN w:val="0"/>
        <w:adjustRightInd w:val="0"/>
        <w:spacing w:after="0" w:line="240" w:lineRule="auto"/>
        <w:rPr>
          <w:ins w:id="353" w:author="Travis Plunk" w:date="2014-06-25T16:28:00Z"/>
          <w:rFonts w:ascii="Lucida Console" w:hAnsi="Lucida Console" w:cs="Lucida Console"/>
          <w:color w:val="8B0000"/>
          <w:sz w:val="18"/>
          <w:szCs w:val="18"/>
        </w:rPr>
      </w:pPr>
    </w:p>
    <w:p w14:paraId="7097FFD3" w14:textId="77777777" w:rsidR="0009676E" w:rsidRDefault="0009676E" w:rsidP="00613652">
      <w:pPr>
        <w:shd w:val="clear" w:color="auto" w:fill="FFFFFF"/>
        <w:autoSpaceDE w:val="0"/>
        <w:autoSpaceDN w:val="0"/>
        <w:adjustRightInd w:val="0"/>
        <w:spacing w:after="0" w:line="240" w:lineRule="auto"/>
        <w:rPr>
          <w:ins w:id="354" w:author="Travis Plunk" w:date="2014-06-25T16:19:00Z"/>
          <w:rFonts w:ascii="Lucida Console" w:hAnsi="Lucida Console" w:cs="Lucida Console"/>
          <w:sz w:val="18"/>
          <w:szCs w:val="18"/>
        </w:rPr>
      </w:pPr>
    </w:p>
    <w:p w14:paraId="420E1D36" w14:textId="77777777" w:rsidR="00613652" w:rsidRDefault="00613652"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02EFF02D" w14:textId="77777777" w:rsid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3F8157DD" w14:textId="3C83F439" w:rsidR="00034106" w:rsidRPr="00034106" w:rsidDel="00FC1131" w:rsidRDefault="00034106" w:rsidP="00034106">
      <w:pPr>
        <w:rPr>
          <w:del w:id="355" w:author="Travis Plunk" w:date="2014-06-25T16:33:00Z"/>
        </w:rPr>
      </w:pPr>
      <w:del w:id="356" w:author="Travis Plunk" w:date="2014-06-25T16:33:00Z">
        <w:r w:rsidRPr="00034106" w:rsidDel="00FC1131">
          <w:delText>Pass the configuration data to configuration as follows:</w:delText>
        </w:r>
      </w:del>
    </w:p>
    <w:p w14:paraId="01E27ABA" w14:textId="7021368D" w:rsidR="00034106" w:rsidRPr="00034106" w:rsidDel="00FC1131" w:rsidRDefault="00034106" w:rsidP="00034106">
      <w:pPr>
        <w:shd w:val="clear" w:color="auto" w:fill="FFFFFF"/>
        <w:autoSpaceDE w:val="0"/>
        <w:autoSpaceDN w:val="0"/>
        <w:adjustRightInd w:val="0"/>
        <w:spacing w:after="0" w:line="240" w:lineRule="auto"/>
        <w:rPr>
          <w:del w:id="357" w:author="Travis Plunk" w:date="2014-06-25T16:33:00Z"/>
          <w:rFonts w:ascii="Lucida Console" w:hAnsi="Lucida Console" w:cs="Lucida Console"/>
          <w:color w:val="8A2BE2"/>
          <w:sz w:val="20"/>
          <w:szCs w:val="18"/>
        </w:rPr>
      </w:pPr>
      <w:del w:id="358" w:author="Travis Plunk" w:date="2014-06-25T16:33:00Z">
        <w:r w:rsidRPr="00034106" w:rsidDel="00FC1131">
          <w:rPr>
            <w:rFonts w:ascii="Lucida Console" w:hAnsi="Lucida Console" w:cs="Lucida Console"/>
            <w:color w:val="0000FF"/>
            <w:sz w:val="20"/>
            <w:szCs w:val="18"/>
          </w:rPr>
          <w:delText>Sample_xWebsite_FromConfigurationData</w:delText>
        </w:r>
        <w:r w:rsidRPr="00034106" w:rsidDel="00FC1131">
          <w:rPr>
            <w:rFonts w:ascii="Lucida Console" w:hAnsi="Lucida Console" w:cs="Lucida Console"/>
            <w:sz w:val="20"/>
            <w:szCs w:val="18"/>
          </w:rPr>
          <w:delText xml:space="preserve"> </w:delText>
        </w:r>
        <w:r w:rsidRPr="00034106" w:rsidDel="00FC1131">
          <w:rPr>
            <w:rFonts w:ascii="Lucida Console" w:hAnsi="Lucida Console" w:cs="Lucida Console"/>
            <w:color w:val="000080"/>
            <w:sz w:val="20"/>
            <w:szCs w:val="18"/>
          </w:rPr>
          <w:delText xml:space="preserve">-ConfigurationData </w:delText>
        </w:r>
        <w:r w:rsidDel="00FC1131">
          <w:rPr>
            <w:rFonts w:ascii="Lucida Console" w:hAnsi="Lucida Console" w:cs="Lucida Console"/>
            <w:color w:val="8A2BE2"/>
            <w:sz w:val="20"/>
            <w:szCs w:val="18"/>
          </w:rPr>
          <w:delText>ConfigurationData.psd1</w:delText>
        </w:r>
      </w:del>
    </w:p>
    <w:p w14:paraId="120EAE41" w14:textId="4536B503" w:rsidR="002A0861" w:rsidRDefault="00034106" w:rsidP="00034106">
      <w:pPr>
        <w:pStyle w:val="Heading1"/>
      </w:pPr>
      <w:del w:id="359" w:author="Travis Plunk" w:date="2014-06-25T16:33:00Z">
        <w:r w:rsidDel="00FC1131">
          <w:delText xml:space="preserve"> </w:delText>
        </w:r>
      </w:del>
      <w:r w:rsidR="002A0861">
        <w:t>Renaming Requirements</w:t>
      </w:r>
    </w:p>
    <w:p w14:paraId="52B508D7" w14:textId="03340403" w:rsidR="0099563E" w:rsidRDefault="0099563E" w:rsidP="0099563E">
      <w:pPr>
        <w:pStyle w:val="ListParagraph"/>
        <w:numPr>
          <w:ilvl w:val="0"/>
          <w:numId w:val="13"/>
        </w:numPr>
        <w:spacing w:line="256" w:lineRule="auto"/>
        <w:rPr>
          <w:lang w:val="en"/>
        </w:rPr>
      </w:pPr>
      <w:r>
        <w:rPr>
          <w:lang w:val="en"/>
        </w:rPr>
        <w:t xml:space="preserve">Update the following names by replacing MSFT with your company/community name and replace the “x” with your own prefix (e.g. the resource name should change from </w:t>
      </w:r>
      <w:proofErr w:type="spellStart"/>
      <w:r>
        <w:rPr>
          <w:lang w:val="en"/>
        </w:rPr>
        <w:t>MSFT_x</w:t>
      </w:r>
      <w:r w:rsidR="00C67D32">
        <w:rPr>
          <w:lang w:val="en"/>
        </w:rPr>
        <w:t>Website</w:t>
      </w:r>
      <w:proofErr w:type="spellEnd"/>
      <w:r>
        <w:rPr>
          <w:lang w:val="en"/>
        </w:rPr>
        <w:t xml:space="preserve"> to </w:t>
      </w:r>
      <w:proofErr w:type="spellStart"/>
      <w:r>
        <w:rPr>
          <w:lang w:val="en"/>
        </w:rPr>
        <w:t>Contoso_my</w:t>
      </w:r>
      <w:r w:rsidR="00C67D32">
        <w:rPr>
          <w:lang w:val="en"/>
        </w:rPr>
        <w:t>Website</w:t>
      </w:r>
      <w:proofErr w:type="spellEnd"/>
      <w:r>
        <w:rPr>
          <w:lang w:val="en"/>
        </w:rPr>
        <w:t>):</w:t>
      </w:r>
    </w:p>
    <w:p w14:paraId="06211153" w14:textId="77777777" w:rsidR="0099563E" w:rsidRDefault="0099563E" w:rsidP="0099563E">
      <w:pPr>
        <w:pStyle w:val="ListParagraph"/>
        <w:numPr>
          <w:ilvl w:val="0"/>
          <w:numId w:val="14"/>
        </w:numPr>
        <w:spacing w:line="256" w:lineRule="auto"/>
        <w:rPr>
          <w:b/>
          <w:lang w:val="en"/>
        </w:rPr>
      </w:pPr>
      <w:r>
        <w:rPr>
          <w:b/>
          <w:lang w:val="en"/>
        </w:rPr>
        <w:t xml:space="preserve">Module name </w:t>
      </w:r>
    </w:p>
    <w:p w14:paraId="3DA2623D" w14:textId="77777777" w:rsidR="0099563E" w:rsidRDefault="0099563E" w:rsidP="0099563E">
      <w:pPr>
        <w:pStyle w:val="ListParagraph"/>
        <w:numPr>
          <w:ilvl w:val="0"/>
          <w:numId w:val="14"/>
        </w:numPr>
        <w:spacing w:line="256" w:lineRule="auto"/>
        <w:rPr>
          <w:b/>
          <w:lang w:val="en"/>
        </w:rPr>
      </w:pPr>
      <w:r>
        <w:rPr>
          <w:b/>
          <w:lang w:val="en"/>
        </w:rPr>
        <w:t xml:space="preserve">Resource Name </w:t>
      </w:r>
    </w:p>
    <w:p w14:paraId="199F83C5" w14:textId="77777777" w:rsidR="0099563E" w:rsidRDefault="0099563E" w:rsidP="0099563E">
      <w:pPr>
        <w:pStyle w:val="ListParagraph"/>
        <w:numPr>
          <w:ilvl w:val="0"/>
          <w:numId w:val="14"/>
        </w:numPr>
        <w:spacing w:line="256" w:lineRule="auto"/>
        <w:rPr>
          <w:b/>
          <w:lang w:val="en"/>
        </w:rPr>
      </w:pPr>
      <w:r>
        <w:rPr>
          <w:b/>
          <w:lang w:val="en"/>
        </w:rPr>
        <w:t xml:space="preserve">Resource Friendly Name </w:t>
      </w:r>
    </w:p>
    <w:p w14:paraId="178EEC98" w14:textId="77777777" w:rsidR="0099563E" w:rsidRDefault="0099563E" w:rsidP="0099563E">
      <w:pPr>
        <w:pStyle w:val="ListParagraph"/>
        <w:numPr>
          <w:ilvl w:val="0"/>
          <w:numId w:val="14"/>
        </w:numPr>
        <w:spacing w:line="256" w:lineRule="auto"/>
        <w:rPr>
          <w:b/>
          <w:lang w:val="en"/>
        </w:rPr>
      </w:pPr>
      <w:r>
        <w:rPr>
          <w:b/>
          <w:lang w:val="en"/>
        </w:rPr>
        <w:t>MOF class name</w:t>
      </w:r>
    </w:p>
    <w:p w14:paraId="61173665" w14:textId="77777777" w:rsidR="0099563E" w:rsidRDefault="0099563E" w:rsidP="0099563E">
      <w:pPr>
        <w:pStyle w:val="ListParagraph"/>
        <w:numPr>
          <w:ilvl w:val="0"/>
          <w:numId w:val="14"/>
        </w:numPr>
        <w:spacing w:line="256" w:lineRule="auto"/>
        <w:rPr>
          <w:b/>
          <w:lang w:val="en"/>
        </w:rPr>
      </w:pPr>
      <w:r>
        <w:rPr>
          <w:b/>
          <w:lang w:val="en"/>
        </w:rPr>
        <w:t>Filename for the &lt;resource&gt;.</w:t>
      </w:r>
      <w:proofErr w:type="spellStart"/>
      <w:r>
        <w:rPr>
          <w:b/>
          <w:lang w:val="en"/>
        </w:rPr>
        <w:t>schema.mof</w:t>
      </w:r>
      <w:proofErr w:type="spellEnd"/>
    </w:p>
    <w:p w14:paraId="528E9CDA" w14:textId="77777777" w:rsidR="0099563E" w:rsidRDefault="0099563E" w:rsidP="0099563E">
      <w:pPr>
        <w:pStyle w:val="ListParagraph"/>
        <w:numPr>
          <w:ilvl w:val="0"/>
          <w:numId w:val="13"/>
        </w:numPr>
        <w:spacing w:line="256" w:lineRule="auto"/>
        <w:rPr>
          <w:lang w:val="en"/>
        </w:rPr>
      </w:pPr>
      <w:r>
        <w:rPr>
          <w:lang w:val="en"/>
        </w:rPr>
        <w:lastRenderedPageBreak/>
        <w:t>Update module and metadata information in the module manifest</w:t>
      </w:r>
    </w:p>
    <w:p w14:paraId="1D44ABAB" w14:textId="4644A397" w:rsidR="002A0861" w:rsidRPr="0099563E" w:rsidRDefault="0099563E" w:rsidP="002A0861">
      <w:pPr>
        <w:pStyle w:val="ListParagraph"/>
        <w:numPr>
          <w:ilvl w:val="0"/>
          <w:numId w:val="13"/>
        </w:numPr>
        <w:spacing w:line="256" w:lineRule="auto"/>
        <w:rPr>
          <w:lang w:val="en"/>
        </w:rPr>
      </w:pPr>
      <w:r>
        <w:rPr>
          <w:lang w:val="en"/>
        </w:rPr>
        <w:t>Update any configuration that use these resources</w:t>
      </w:r>
    </w:p>
    <w:p w14:paraId="6E7A7A16" w14:textId="77777777" w:rsidR="00941C88" w:rsidRDefault="00941C88" w:rsidP="00941C88">
      <w:pPr>
        <w:pStyle w:val="Heading1"/>
      </w:pPr>
      <w:r>
        <w:t>Version</w:t>
      </w:r>
      <w:r w:rsidR="002A0861">
        <w:t>s</w:t>
      </w:r>
    </w:p>
    <w:p w14:paraId="6BAA9C52" w14:textId="77777777" w:rsidR="004B4F94" w:rsidRDefault="008F4847" w:rsidP="004B4F94">
      <w:r>
        <w:t>1.0.0.0</w:t>
      </w:r>
    </w:p>
    <w:p w14:paraId="0B3BD939" w14:textId="3078CA4D" w:rsidR="008F4847" w:rsidRDefault="0099563E" w:rsidP="008F4847">
      <w:pPr>
        <w:pStyle w:val="ListParagraph"/>
        <w:numPr>
          <w:ilvl w:val="0"/>
          <w:numId w:val="8"/>
        </w:numPr>
      </w:pPr>
      <w:r>
        <w:t>Initial</w:t>
      </w:r>
      <w:r w:rsidR="008F4847">
        <w:t xml:space="preserve"> Release with the following resources</w:t>
      </w:r>
    </w:p>
    <w:p w14:paraId="0AAF9598" w14:textId="757271C9" w:rsidR="008F4847" w:rsidRDefault="009A5F51" w:rsidP="009A5F51">
      <w:pPr>
        <w:pStyle w:val="ListParagraph"/>
        <w:numPr>
          <w:ilvl w:val="1"/>
          <w:numId w:val="8"/>
        </w:numPr>
        <w:rPr>
          <w:ins w:id="360" w:author="Travis Plunk" w:date="2014-06-25T16:12:00Z"/>
        </w:rPr>
      </w:pPr>
      <w:proofErr w:type="spellStart"/>
      <w:r>
        <w:t>xWebSite</w:t>
      </w:r>
      <w:proofErr w:type="spellEnd"/>
    </w:p>
    <w:p w14:paraId="1F1222E5" w14:textId="0A6A87AC" w:rsidR="00530C02" w:rsidRDefault="00530C02" w:rsidP="00530C02">
      <w:pPr>
        <w:rPr>
          <w:ins w:id="361" w:author="Travis Plunk" w:date="2014-06-25T16:12:00Z"/>
        </w:rPr>
      </w:pPr>
      <w:ins w:id="362" w:author="Travis Plunk" w:date="2014-06-25T16:12:00Z">
        <w:r>
          <w:t>1.1</w:t>
        </w:r>
        <w:r>
          <w:t>.0.0</w:t>
        </w:r>
      </w:ins>
    </w:p>
    <w:p w14:paraId="15D15CB9" w14:textId="213EC0D2" w:rsidR="00530C02" w:rsidRDefault="00530C02" w:rsidP="00530C02">
      <w:pPr>
        <w:pStyle w:val="ListParagraph"/>
        <w:numPr>
          <w:ilvl w:val="0"/>
          <w:numId w:val="8"/>
        </w:numPr>
        <w:rPr>
          <w:ins w:id="363" w:author="Travis Plunk" w:date="2014-06-25T16:12:00Z"/>
        </w:rPr>
      </w:pPr>
      <w:ins w:id="364" w:author="Travis Plunk" w:date="2014-06-25T16:12:00Z">
        <w:r>
          <w:t>Second release adding and updating the following resources</w:t>
        </w:r>
      </w:ins>
    </w:p>
    <w:p w14:paraId="1BDEDB28" w14:textId="7F77ED1C" w:rsidR="00530C02" w:rsidRDefault="00530C02" w:rsidP="00530C02">
      <w:pPr>
        <w:pStyle w:val="ListParagraph"/>
        <w:numPr>
          <w:ilvl w:val="1"/>
          <w:numId w:val="8"/>
        </w:numPr>
        <w:rPr>
          <w:ins w:id="365" w:author="Travis Plunk" w:date="2014-06-25T16:12:00Z"/>
        </w:rPr>
      </w:pPr>
      <w:proofErr w:type="spellStart"/>
      <w:ins w:id="366" w:author="Travis Plunk" w:date="2014-06-25T16:12:00Z">
        <w:r>
          <w:t>x</w:t>
        </w:r>
        <w:r>
          <w:t>IisModule</w:t>
        </w:r>
        <w:proofErr w:type="spellEnd"/>
        <w:r>
          <w:t>, added</w:t>
        </w:r>
      </w:ins>
    </w:p>
    <w:p w14:paraId="739B3F39" w14:textId="36D04D8C" w:rsidR="00530C02" w:rsidRPr="004B4F94" w:rsidRDefault="00530C02" w:rsidP="00530C02">
      <w:pPr>
        <w:pStyle w:val="ListParagraph"/>
        <w:numPr>
          <w:ilvl w:val="1"/>
          <w:numId w:val="8"/>
        </w:numPr>
        <w:rPr>
          <w:ins w:id="367" w:author="Travis Plunk" w:date="2014-06-25T16:12:00Z"/>
        </w:rPr>
      </w:pPr>
      <w:proofErr w:type="spellStart"/>
      <w:ins w:id="368" w:author="Travis Plunk" w:date="2014-06-25T16:13:00Z">
        <w:r>
          <w:t>xWebSite</w:t>
        </w:r>
        <w:proofErr w:type="spellEnd"/>
        <w:r>
          <w:t xml:space="preserve">, updated with new property, </w:t>
        </w:r>
        <w:proofErr w:type="spellStart"/>
        <w:r>
          <w:t>DefaultPage</w:t>
        </w:r>
      </w:ins>
      <w:proofErr w:type="spellEnd"/>
    </w:p>
    <w:p w14:paraId="02E131F5" w14:textId="77777777" w:rsidR="00530C02" w:rsidRPr="004B4F94" w:rsidRDefault="00530C02" w:rsidP="00530C02">
      <w:pPr>
        <w:pPrChange w:id="369" w:author="Travis Plunk" w:date="2014-06-25T16:12:00Z">
          <w:pPr>
            <w:pStyle w:val="ListParagraph"/>
            <w:numPr>
              <w:ilvl w:val="1"/>
              <w:numId w:val="8"/>
            </w:numPr>
            <w:ind w:left="1440" w:hanging="360"/>
          </w:pPr>
        </w:pPrChange>
      </w:pPr>
    </w:p>
    <w:sectPr w:rsidR="00530C02" w:rsidRPr="004B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38ED"/>
    <w:multiLevelType w:val="hybridMultilevel"/>
    <w:tmpl w:val="2C7E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74422"/>
    <w:multiLevelType w:val="multilevel"/>
    <w:tmpl w:val="415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B49DC"/>
    <w:multiLevelType w:val="hybridMultilevel"/>
    <w:tmpl w:val="4BFA1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D2C05"/>
    <w:multiLevelType w:val="hybridMultilevel"/>
    <w:tmpl w:val="43B87248"/>
    <w:lvl w:ilvl="0" w:tplc="8D8235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122E84"/>
    <w:multiLevelType w:val="hybridMultilevel"/>
    <w:tmpl w:val="672E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56AE3"/>
    <w:multiLevelType w:val="hybridMultilevel"/>
    <w:tmpl w:val="898678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43C7702F"/>
    <w:multiLevelType w:val="hybridMultilevel"/>
    <w:tmpl w:val="3B06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07D7A"/>
    <w:multiLevelType w:val="hybridMultilevel"/>
    <w:tmpl w:val="0F1C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5143B"/>
    <w:multiLevelType w:val="multilevel"/>
    <w:tmpl w:val="A6D2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3160A1"/>
    <w:multiLevelType w:val="multilevel"/>
    <w:tmpl w:val="8A2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F815E4"/>
    <w:multiLevelType w:val="hybridMultilevel"/>
    <w:tmpl w:val="B906A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086462F"/>
    <w:multiLevelType w:val="multilevel"/>
    <w:tmpl w:val="5A2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9C07D8"/>
    <w:multiLevelType w:val="multilevel"/>
    <w:tmpl w:val="1450B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555DDA"/>
    <w:multiLevelType w:val="hybridMultilevel"/>
    <w:tmpl w:val="910E5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86090"/>
    <w:multiLevelType w:val="hybridMultilevel"/>
    <w:tmpl w:val="8B0C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1"/>
  </w:num>
  <w:num w:numId="5">
    <w:abstractNumId w:val="14"/>
  </w:num>
  <w:num w:numId="6">
    <w:abstractNumId w:val="4"/>
  </w:num>
  <w:num w:numId="7">
    <w:abstractNumId w:val="0"/>
  </w:num>
  <w:num w:numId="8">
    <w:abstractNumId w:val="13"/>
  </w:num>
  <w:num w:numId="9">
    <w:abstractNumId w:val="7"/>
  </w:num>
  <w:num w:numId="10">
    <w:abstractNumId w:val="6"/>
  </w:num>
  <w:num w:numId="11">
    <w:abstractNumId w:val="2"/>
  </w:num>
  <w:num w:numId="12">
    <w:abstractNumId w:val="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vis Plunk">
    <w15:presenceInfo w15:providerId="AD" w15:userId="S-1-5-21-397955417-626881126-188441444-3490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94"/>
    <w:rsid w:val="00034106"/>
    <w:rsid w:val="000407DA"/>
    <w:rsid w:val="0009676E"/>
    <w:rsid w:val="0010567F"/>
    <w:rsid w:val="00106587"/>
    <w:rsid w:val="00201FFD"/>
    <w:rsid w:val="00250A4A"/>
    <w:rsid w:val="00291F64"/>
    <w:rsid w:val="002A0861"/>
    <w:rsid w:val="00424558"/>
    <w:rsid w:val="0049027F"/>
    <w:rsid w:val="004A5D84"/>
    <w:rsid w:val="004B4F94"/>
    <w:rsid w:val="004C016C"/>
    <w:rsid w:val="004C5F09"/>
    <w:rsid w:val="00530C02"/>
    <w:rsid w:val="006044E8"/>
    <w:rsid w:val="00613652"/>
    <w:rsid w:val="00652413"/>
    <w:rsid w:val="0066786F"/>
    <w:rsid w:val="00684A1A"/>
    <w:rsid w:val="00753B1E"/>
    <w:rsid w:val="00792B88"/>
    <w:rsid w:val="007A4F60"/>
    <w:rsid w:val="00834022"/>
    <w:rsid w:val="008B2BF8"/>
    <w:rsid w:val="008C2BB0"/>
    <w:rsid w:val="008F4847"/>
    <w:rsid w:val="00941C88"/>
    <w:rsid w:val="0099563E"/>
    <w:rsid w:val="009A5F51"/>
    <w:rsid w:val="009B4149"/>
    <w:rsid w:val="009E23E4"/>
    <w:rsid w:val="00AF2F52"/>
    <w:rsid w:val="00B00487"/>
    <w:rsid w:val="00B902AE"/>
    <w:rsid w:val="00BF0ED6"/>
    <w:rsid w:val="00C67D32"/>
    <w:rsid w:val="00C74648"/>
    <w:rsid w:val="00DB7416"/>
    <w:rsid w:val="00E377E7"/>
    <w:rsid w:val="00E417F7"/>
    <w:rsid w:val="00E808E0"/>
    <w:rsid w:val="00E96314"/>
    <w:rsid w:val="00EF043B"/>
    <w:rsid w:val="00F16B86"/>
    <w:rsid w:val="00FC1131"/>
    <w:rsid w:val="00FD567A"/>
    <w:rsid w:val="00FD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0DCB"/>
  <w15:chartTrackingRefBased/>
  <w15:docId w15:val="{13554214-E408-4087-9CA4-F8ADBCBE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76E"/>
  </w:style>
  <w:style w:type="paragraph" w:styleId="Heading1">
    <w:name w:val="heading 1"/>
    <w:basedOn w:val="Normal"/>
    <w:next w:val="Normal"/>
    <w:link w:val="Heading1Char"/>
    <w:uiPriority w:val="9"/>
    <w:qFormat/>
    <w:rsid w:val="004B4F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C8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41C88"/>
    <w:rPr>
      <w:b/>
      <w:bCs/>
    </w:rPr>
  </w:style>
  <w:style w:type="paragraph" w:styleId="NormalWeb">
    <w:name w:val="Normal (Web)"/>
    <w:basedOn w:val="Normal"/>
    <w:uiPriority w:val="99"/>
    <w:semiHidden/>
    <w:unhideWhenUsed/>
    <w:rsid w:val="00941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1C88"/>
    <w:rPr>
      <w:color w:val="0000FF"/>
      <w:u w:val="single"/>
    </w:rPr>
  </w:style>
  <w:style w:type="paragraph" w:styleId="HTMLPreformatted">
    <w:name w:val="HTML Preformatted"/>
    <w:basedOn w:val="Normal"/>
    <w:link w:val="HTMLPreformattedChar"/>
    <w:uiPriority w:val="99"/>
    <w:semiHidden/>
    <w:unhideWhenUsed/>
    <w:rsid w:val="00941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C88"/>
    <w:rPr>
      <w:rFonts w:ascii="Courier New" w:eastAsia="Times New Roman" w:hAnsi="Courier New" w:cs="Courier New"/>
      <w:sz w:val="20"/>
      <w:szCs w:val="20"/>
    </w:rPr>
  </w:style>
  <w:style w:type="character" w:customStyle="1" w:styleId="powershellcom">
    <w:name w:val="powershell__com"/>
    <w:basedOn w:val="DefaultParagraphFont"/>
    <w:rsid w:val="00941C88"/>
  </w:style>
  <w:style w:type="character" w:customStyle="1" w:styleId="powershellkeyword">
    <w:name w:val="powershell__keyword"/>
    <w:basedOn w:val="DefaultParagraphFont"/>
    <w:rsid w:val="00941C88"/>
  </w:style>
  <w:style w:type="character" w:customStyle="1" w:styleId="powershellvariable">
    <w:name w:val="powershell__variable"/>
    <w:basedOn w:val="DefaultParagraphFont"/>
    <w:rsid w:val="00941C88"/>
  </w:style>
  <w:style w:type="character" w:customStyle="1" w:styleId="powershellstring">
    <w:name w:val="powershell__string"/>
    <w:basedOn w:val="DefaultParagraphFont"/>
    <w:rsid w:val="00941C88"/>
  </w:style>
  <w:style w:type="character" w:customStyle="1" w:styleId="powershelloperator">
    <w:name w:val="powershell__operator"/>
    <w:basedOn w:val="DefaultParagraphFont"/>
    <w:rsid w:val="00941C88"/>
  </w:style>
  <w:style w:type="character" w:customStyle="1" w:styleId="powershellcmdlets">
    <w:name w:val="powershell__cmdlets"/>
    <w:basedOn w:val="DefaultParagraphFont"/>
    <w:rsid w:val="00941C88"/>
  </w:style>
  <w:style w:type="paragraph" w:customStyle="1" w:styleId="endscriptcode">
    <w:name w:val="endscriptcode"/>
    <w:basedOn w:val="Normal"/>
    <w:rsid w:val="00941C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4558"/>
    <w:rPr>
      <w:rFonts w:ascii="Courier New" w:eastAsia="Times New Roman" w:hAnsi="Courier New" w:cs="Courier New"/>
      <w:sz w:val="20"/>
      <w:szCs w:val="20"/>
    </w:rPr>
  </w:style>
  <w:style w:type="paragraph" w:styleId="ListParagraph">
    <w:name w:val="List Paragraph"/>
    <w:basedOn w:val="Normal"/>
    <w:uiPriority w:val="34"/>
    <w:qFormat/>
    <w:rsid w:val="00652413"/>
    <w:pPr>
      <w:ind w:left="720"/>
      <w:contextualSpacing/>
    </w:pPr>
  </w:style>
  <w:style w:type="paragraph" w:styleId="Title">
    <w:name w:val="Title"/>
    <w:basedOn w:val="Normal"/>
    <w:next w:val="Normal"/>
    <w:link w:val="TitleChar"/>
    <w:uiPriority w:val="10"/>
    <w:qFormat/>
    <w:rsid w:val="00490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27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53B1E"/>
    <w:rPr>
      <w:sz w:val="16"/>
      <w:szCs w:val="16"/>
    </w:rPr>
  </w:style>
  <w:style w:type="paragraph" w:styleId="CommentText">
    <w:name w:val="annotation text"/>
    <w:basedOn w:val="Normal"/>
    <w:link w:val="CommentTextChar"/>
    <w:uiPriority w:val="99"/>
    <w:semiHidden/>
    <w:unhideWhenUsed/>
    <w:rsid w:val="00753B1E"/>
    <w:pPr>
      <w:spacing w:line="240" w:lineRule="auto"/>
    </w:pPr>
    <w:rPr>
      <w:sz w:val="20"/>
      <w:szCs w:val="20"/>
    </w:rPr>
  </w:style>
  <w:style w:type="character" w:customStyle="1" w:styleId="CommentTextChar">
    <w:name w:val="Comment Text Char"/>
    <w:basedOn w:val="DefaultParagraphFont"/>
    <w:link w:val="CommentText"/>
    <w:uiPriority w:val="99"/>
    <w:semiHidden/>
    <w:rsid w:val="00753B1E"/>
    <w:rPr>
      <w:sz w:val="20"/>
      <w:szCs w:val="20"/>
    </w:rPr>
  </w:style>
  <w:style w:type="paragraph" w:styleId="CommentSubject">
    <w:name w:val="annotation subject"/>
    <w:basedOn w:val="CommentText"/>
    <w:next w:val="CommentText"/>
    <w:link w:val="CommentSubjectChar"/>
    <w:uiPriority w:val="99"/>
    <w:semiHidden/>
    <w:unhideWhenUsed/>
    <w:rsid w:val="00753B1E"/>
    <w:rPr>
      <w:b/>
      <w:bCs/>
    </w:rPr>
  </w:style>
  <w:style w:type="character" w:customStyle="1" w:styleId="CommentSubjectChar">
    <w:name w:val="Comment Subject Char"/>
    <w:basedOn w:val="CommentTextChar"/>
    <w:link w:val="CommentSubject"/>
    <w:uiPriority w:val="99"/>
    <w:semiHidden/>
    <w:rsid w:val="00753B1E"/>
    <w:rPr>
      <w:b/>
      <w:bCs/>
      <w:sz w:val="20"/>
      <w:szCs w:val="20"/>
    </w:rPr>
  </w:style>
  <w:style w:type="paragraph" w:styleId="BalloonText">
    <w:name w:val="Balloon Text"/>
    <w:basedOn w:val="Normal"/>
    <w:link w:val="BalloonTextChar"/>
    <w:uiPriority w:val="99"/>
    <w:semiHidden/>
    <w:unhideWhenUsed/>
    <w:rsid w:val="00753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B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106">
      <w:bodyDiv w:val="1"/>
      <w:marLeft w:val="0"/>
      <w:marRight w:val="0"/>
      <w:marTop w:val="0"/>
      <w:marBottom w:val="0"/>
      <w:divBdr>
        <w:top w:val="none" w:sz="0" w:space="0" w:color="auto"/>
        <w:left w:val="none" w:sz="0" w:space="0" w:color="auto"/>
        <w:bottom w:val="none" w:sz="0" w:space="0" w:color="auto"/>
        <w:right w:val="none" w:sz="0" w:space="0" w:color="auto"/>
      </w:divBdr>
      <w:divsChild>
        <w:div w:id="1772310417">
          <w:marLeft w:val="0"/>
          <w:marRight w:val="0"/>
          <w:marTop w:val="0"/>
          <w:marBottom w:val="0"/>
          <w:divBdr>
            <w:top w:val="none" w:sz="0" w:space="0" w:color="auto"/>
            <w:left w:val="none" w:sz="0" w:space="0" w:color="auto"/>
            <w:bottom w:val="none" w:sz="0" w:space="0" w:color="auto"/>
            <w:right w:val="none" w:sz="0" w:space="0" w:color="auto"/>
          </w:divBdr>
        </w:div>
        <w:div w:id="90853469">
          <w:marLeft w:val="0"/>
          <w:marRight w:val="0"/>
          <w:marTop w:val="0"/>
          <w:marBottom w:val="0"/>
          <w:divBdr>
            <w:top w:val="none" w:sz="0" w:space="0" w:color="auto"/>
            <w:left w:val="none" w:sz="0" w:space="0" w:color="auto"/>
            <w:bottom w:val="none" w:sz="0" w:space="0" w:color="auto"/>
            <w:right w:val="none" w:sz="0" w:space="0" w:color="auto"/>
          </w:divBdr>
        </w:div>
        <w:div w:id="1776905225">
          <w:marLeft w:val="0"/>
          <w:marRight w:val="0"/>
          <w:marTop w:val="0"/>
          <w:marBottom w:val="0"/>
          <w:divBdr>
            <w:top w:val="none" w:sz="0" w:space="0" w:color="auto"/>
            <w:left w:val="none" w:sz="0" w:space="0" w:color="auto"/>
            <w:bottom w:val="none" w:sz="0" w:space="0" w:color="auto"/>
            <w:right w:val="none" w:sz="0" w:space="0" w:color="auto"/>
          </w:divBdr>
          <w:divsChild>
            <w:div w:id="579868513">
              <w:marLeft w:val="0"/>
              <w:marRight w:val="0"/>
              <w:marTop w:val="0"/>
              <w:marBottom w:val="0"/>
              <w:divBdr>
                <w:top w:val="none" w:sz="0" w:space="0" w:color="auto"/>
                <w:left w:val="none" w:sz="0" w:space="0" w:color="auto"/>
                <w:bottom w:val="none" w:sz="0" w:space="0" w:color="auto"/>
                <w:right w:val="none" w:sz="0" w:space="0" w:color="auto"/>
              </w:divBdr>
              <w:divsChild>
                <w:div w:id="10110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694">
          <w:marLeft w:val="0"/>
          <w:marRight w:val="0"/>
          <w:marTop w:val="0"/>
          <w:marBottom w:val="0"/>
          <w:divBdr>
            <w:top w:val="none" w:sz="0" w:space="0" w:color="auto"/>
            <w:left w:val="none" w:sz="0" w:space="0" w:color="auto"/>
            <w:bottom w:val="none" w:sz="0" w:space="0" w:color="auto"/>
            <w:right w:val="none" w:sz="0" w:space="0" w:color="auto"/>
          </w:divBdr>
        </w:div>
        <w:div w:id="1412192667">
          <w:marLeft w:val="0"/>
          <w:marRight w:val="0"/>
          <w:marTop w:val="0"/>
          <w:marBottom w:val="0"/>
          <w:divBdr>
            <w:top w:val="none" w:sz="0" w:space="0" w:color="auto"/>
            <w:left w:val="none" w:sz="0" w:space="0" w:color="auto"/>
            <w:bottom w:val="none" w:sz="0" w:space="0" w:color="auto"/>
            <w:right w:val="none" w:sz="0" w:space="0" w:color="auto"/>
          </w:divBdr>
        </w:div>
        <w:div w:id="1252544231">
          <w:marLeft w:val="0"/>
          <w:marRight w:val="0"/>
          <w:marTop w:val="0"/>
          <w:marBottom w:val="0"/>
          <w:divBdr>
            <w:top w:val="none" w:sz="0" w:space="0" w:color="auto"/>
            <w:left w:val="none" w:sz="0" w:space="0" w:color="auto"/>
            <w:bottom w:val="none" w:sz="0" w:space="0" w:color="auto"/>
            <w:right w:val="none" w:sz="0" w:space="0" w:color="auto"/>
          </w:divBdr>
          <w:divsChild>
            <w:div w:id="284850327">
              <w:marLeft w:val="0"/>
              <w:marRight w:val="0"/>
              <w:marTop w:val="0"/>
              <w:marBottom w:val="0"/>
              <w:divBdr>
                <w:top w:val="none" w:sz="0" w:space="0" w:color="auto"/>
                <w:left w:val="none" w:sz="0" w:space="0" w:color="auto"/>
                <w:bottom w:val="none" w:sz="0" w:space="0" w:color="auto"/>
                <w:right w:val="none" w:sz="0" w:space="0" w:color="auto"/>
              </w:divBdr>
              <w:divsChild>
                <w:div w:id="220362684">
                  <w:marLeft w:val="0"/>
                  <w:marRight w:val="0"/>
                  <w:marTop w:val="0"/>
                  <w:marBottom w:val="0"/>
                  <w:divBdr>
                    <w:top w:val="none" w:sz="0" w:space="0" w:color="auto"/>
                    <w:left w:val="none" w:sz="0" w:space="0" w:color="auto"/>
                    <w:bottom w:val="none" w:sz="0" w:space="0" w:color="auto"/>
                    <w:right w:val="none" w:sz="0" w:space="0" w:color="auto"/>
                  </w:divBdr>
                  <w:divsChild>
                    <w:div w:id="10013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9797">
              <w:marLeft w:val="0"/>
              <w:marRight w:val="0"/>
              <w:marTop w:val="0"/>
              <w:marBottom w:val="0"/>
              <w:divBdr>
                <w:top w:val="none" w:sz="0" w:space="0" w:color="auto"/>
                <w:left w:val="none" w:sz="0" w:space="0" w:color="auto"/>
                <w:bottom w:val="none" w:sz="0" w:space="0" w:color="auto"/>
                <w:right w:val="none" w:sz="0" w:space="0" w:color="auto"/>
              </w:divBdr>
            </w:div>
            <w:div w:id="2103644468">
              <w:marLeft w:val="0"/>
              <w:marRight w:val="0"/>
              <w:marTop w:val="0"/>
              <w:marBottom w:val="0"/>
              <w:divBdr>
                <w:top w:val="none" w:sz="0" w:space="0" w:color="auto"/>
                <w:left w:val="none" w:sz="0" w:space="0" w:color="auto"/>
                <w:bottom w:val="none" w:sz="0" w:space="0" w:color="auto"/>
                <w:right w:val="none" w:sz="0" w:space="0" w:color="auto"/>
              </w:divBdr>
              <w:divsChild>
                <w:div w:id="630941306">
                  <w:marLeft w:val="0"/>
                  <w:marRight w:val="0"/>
                  <w:marTop w:val="0"/>
                  <w:marBottom w:val="0"/>
                  <w:divBdr>
                    <w:top w:val="none" w:sz="0" w:space="0" w:color="auto"/>
                    <w:left w:val="none" w:sz="0" w:space="0" w:color="auto"/>
                    <w:bottom w:val="none" w:sz="0" w:space="0" w:color="auto"/>
                    <w:right w:val="none" w:sz="0" w:space="0" w:color="auto"/>
                  </w:divBdr>
                  <w:divsChild>
                    <w:div w:id="16564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5178">
              <w:marLeft w:val="0"/>
              <w:marRight w:val="0"/>
              <w:marTop w:val="0"/>
              <w:marBottom w:val="0"/>
              <w:divBdr>
                <w:top w:val="none" w:sz="0" w:space="0" w:color="auto"/>
                <w:left w:val="none" w:sz="0" w:space="0" w:color="auto"/>
                <w:bottom w:val="none" w:sz="0" w:space="0" w:color="auto"/>
                <w:right w:val="none" w:sz="0" w:space="0" w:color="auto"/>
              </w:divBdr>
            </w:div>
            <w:div w:id="329216897">
              <w:marLeft w:val="0"/>
              <w:marRight w:val="0"/>
              <w:marTop w:val="0"/>
              <w:marBottom w:val="0"/>
              <w:divBdr>
                <w:top w:val="none" w:sz="0" w:space="0" w:color="auto"/>
                <w:left w:val="none" w:sz="0" w:space="0" w:color="auto"/>
                <w:bottom w:val="none" w:sz="0" w:space="0" w:color="auto"/>
                <w:right w:val="none" w:sz="0" w:space="0" w:color="auto"/>
              </w:divBdr>
            </w:div>
            <w:div w:id="10927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02059">
      <w:bodyDiv w:val="1"/>
      <w:marLeft w:val="0"/>
      <w:marRight w:val="0"/>
      <w:marTop w:val="0"/>
      <w:marBottom w:val="0"/>
      <w:divBdr>
        <w:top w:val="none" w:sz="0" w:space="0" w:color="auto"/>
        <w:left w:val="none" w:sz="0" w:space="0" w:color="auto"/>
        <w:bottom w:val="none" w:sz="0" w:space="0" w:color="auto"/>
        <w:right w:val="none" w:sz="0" w:space="0" w:color="auto"/>
      </w:divBdr>
    </w:div>
    <w:div w:id="844054202">
      <w:bodyDiv w:val="1"/>
      <w:marLeft w:val="0"/>
      <w:marRight w:val="0"/>
      <w:marTop w:val="0"/>
      <w:marBottom w:val="0"/>
      <w:divBdr>
        <w:top w:val="none" w:sz="0" w:space="0" w:color="auto"/>
        <w:left w:val="none" w:sz="0" w:space="0" w:color="auto"/>
        <w:bottom w:val="none" w:sz="0" w:space="0" w:color="auto"/>
        <w:right w:val="none" w:sz="0" w:space="0" w:color="auto"/>
      </w:divBdr>
    </w:div>
    <w:div w:id="1272250668">
      <w:bodyDiv w:val="1"/>
      <w:marLeft w:val="0"/>
      <w:marRight w:val="0"/>
      <w:marTop w:val="0"/>
      <w:marBottom w:val="0"/>
      <w:divBdr>
        <w:top w:val="none" w:sz="0" w:space="0" w:color="auto"/>
        <w:left w:val="none" w:sz="0" w:space="0" w:color="auto"/>
        <w:bottom w:val="none" w:sz="0" w:space="0" w:color="auto"/>
        <w:right w:val="none" w:sz="0" w:space="0" w:color="auto"/>
      </w:divBdr>
      <w:divsChild>
        <w:div w:id="319313228">
          <w:marLeft w:val="0"/>
          <w:marRight w:val="0"/>
          <w:marTop w:val="0"/>
          <w:marBottom w:val="0"/>
          <w:divBdr>
            <w:top w:val="none" w:sz="0" w:space="0" w:color="auto"/>
            <w:left w:val="none" w:sz="0" w:space="0" w:color="auto"/>
            <w:bottom w:val="none" w:sz="0" w:space="0" w:color="auto"/>
            <w:right w:val="none" w:sz="0" w:space="0" w:color="auto"/>
          </w:divBdr>
        </w:div>
        <w:div w:id="1887837358">
          <w:marLeft w:val="0"/>
          <w:marRight w:val="0"/>
          <w:marTop w:val="0"/>
          <w:marBottom w:val="0"/>
          <w:divBdr>
            <w:top w:val="none" w:sz="0" w:space="0" w:color="auto"/>
            <w:left w:val="none" w:sz="0" w:space="0" w:color="auto"/>
            <w:bottom w:val="none" w:sz="0" w:space="0" w:color="auto"/>
            <w:right w:val="none" w:sz="0" w:space="0" w:color="auto"/>
          </w:divBdr>
        </w:div>
      </w:divsChild>
    </w:div>
    <w:div w:id="1515460957">
      <w:bodyDiv w:val="1"/>
      <w:marLeft w:val="0"/>
      <w:marRight w:val="0"/>
      <w:marTop w:val="0"/>
      <w:marBottom w:val="0"/>
      <w:divBdr>
        <w:top w:val="none" w:sz="0" w:space="0" w:color="auto"/>
        <w:left w:val="none" w:sz="0" w:space="0" w:color="auto"/>
        <w:bottom w:val="none" w:sz="0" w:space="0" w:color="auto"/>
        <w:right w:val="none" w:sz="0" w:space="0" w:color="auto"/>
      </w:divBdr>
    </w:div>
    <w:div w:id="1645045369">
      <w:bodyDiv w:val="1"/>
      <w:marLeft w:val="0"/>
      <w:marRight w:val="0"/>
      <w:marTop w:val="0"/>
      <w:marBottom w:val="0"/>
      <w:divBdr>
        <w:top w:val="none" w:sz="0" w:space="0" w:color="auto"/>
        <w:left w:val="none" w:sz="0" w:space="0" w:color="auto"/>
        <w:bottom w:val="none" w:sz="0" w:space="0" w:color="auto"/>
        <w:right w:val="none" w:sz="0" w:space="0" w:color="auto"/>
      </w:divBdr>
    </w:div>
    <w:div w:id="1725518551">
      <w:bodyDiv w:val="1"/>
      <w:marLeft w:val="0"/>
      <w:marRight w:val="0"/>
      <w:marTop w:val="0"/>
      <w:marBottom w:val="0"/>
      <w:divBdr>
        <w:top w:val="none" w:sz="0" w:space="0" w:color="auto"/>
        <w:left w:val="none" w:sz="0" w:space="0" w:color="auto"/>
        <w:bottom w:val="none" w:sz="0" w:space="0" w:color="auto"/>
        <w:right w:val="none" w:sz="0" w:space="0" w:color="auto"/>
      </w:divBdr>
    </w:div>
    <w:div w:id="19925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shellmagazine.com/tag/ds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wershell.org/wp/tag/dsc/"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powershell/archive/2013/11/01/configuration-in-a-devops-world-windows-powershell-desired-state-configuration.aspx" TargetMode="External"/><Relationship Id="rId11" Type="http://schemas.openxmlformats.org/officeDocument/2006/relationships/fontTable" Target="fontTable.xml"/><Relationship Id="rId5" Type="http://schemas.openxmlformats.org/officeDocument/2006/relationships/hyperlink" Target="http://blogs.msdn.com/b/powershell/" TargetMode="External"/><Relationship Id="rId10" Type="http://schemas.openxmlformats.org/officeDocument/2006/relationships/hyperlink" Target="http://www.microsoft.com/en-us/download/details.aspx?id=40855" TargetMode="External"/><Relationship Id="rId4" Type="http://schemas.openxmlformats.org/officeDocument/2006/relationships/webSettings" Target="webSettings.xml"/><Relationship Id="rId9" Type="http://schemas.openxmlformats.org/officeDocument/2006/relationships/hyperlink" Target="http://go.microsoft.com/fwlink/?LinkID=389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Slack</dc:creator>
  <cp:keywords/>
  <dc:description/>
  <cp:lastModifiedBy>Travis Plunk</cp:lastModifiedBy>
  <cp:revision>18</cp:revision>
  <dcterms:created xsi:type="dcterms:W3CDTF">2013-12-19T01:34:00Z</dcterms:created>
  <dcterms:modified xsi:type="dcterms:W3CDTF">2014-06-25T23:36:00Z</dcterms:modified>
</cp:coreProperties>
</file>